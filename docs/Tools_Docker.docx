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eorgia" w:cs="Georgia" w:eastAsia="Georgia" w:hAnsi="Georgia"/>
          <w:b w:val="1"/>
          <w:color w:val="292929"/>
          <w:sz w:val="32"/>
          <w:szCs w:val="32"/>
          <w:highlight w:val="white"/>
        </w:rPr>
      </w:pPr>
      <w:bookmarkStart w:colFirst="0" w:colLast="0" w:name="_zd3ty3pzjf7t" w:id="0"/>
      <w:bookmarkEnd w:id="0"/>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02">
      <w:pPr>
        <w:jc w:val="both"/>
        <w:rPr>
          <w:color w:val="292929"/>
          <w:highlight w:val="white"/>
        </w:rPr>
      </w:pPr>
      <w:r w:rsidDel="00000000" w:rsidR="00000000" w:rsidRPr="00000000">
        <w:rPr>
          <w:color w:val="292929"/>
          <w:highlight w:val="white"/>
          <w:rtl w:val="0"/>
        </w:rPr>
        <w:t xml:space="preserve">Docker is an </w:t>
      </w:r>
      <w:r w:rsidDel="00000000" w:rsidR="00000000" w:rsidRPr="00000000">
        <w:rPr>
          <w:color w:val="292929"/>
          <w:rtl w:val="0"/>
        </w:rPr>
        <w:t xml:space="preserve">open-source tool</w:t>
      </w:r>
      <w:r w:rsidDel="00000000" w:rsidR="00000000" w:rsidRPr="00000000">
        <w:rPr>
          <w:color w:val="292929"/>
          <w:highlight w:val="white"/>
          <w:rtl w:val="0"/>
        </w:rPr>
        <w:t xml:space="preserve"> designed to make our life typically easier </w:t>
      </w:r>
      <w:r w:rsidDel="00000000" w:rsidR="00000000" w:rsidRPr="00000000">
        <w:rPr>
          <w:color w:val="292929"/>
          <w:highlight w:val="white"/>
          <w:rtl w:val="0"/>
        </w:rPr>
        <w:t xml:space="preserve">(although sometimes it makes it harder) </w:t>
      </w:r>
      <w:r w:rsidDel="00000000" w:rsidR="00000000" w:rsidRPr="00000000">
        <w:rPr>
          <w:color w:val="292929"/>
          <w:highlight w:val="white"/>
          <w:rtl w:val="0"/>
        </w:rPr>
        <w:t xml:space="preserve">when creating, building, deploying, and running software applications.</w:t>
      </w:r>
    </w:p>
    <w:p w:rsidR="00000000" w:rsidDel="00000000" w:rsidP="00000000" w:rsidRDefault="00000000" w:rsidRPr="00000000" w14:paraId="00000003">
      <w:pPr>
        <w:jc w:val="both"/>
        <w:rPr>
          <w:color w:val="292929"/>
          <w:highlight w:val="white"/>
        </w:rPr>
      </w:pPr>
      <w:r w:rsidDel="00000000" w:rsidR="00000000" w:rsidRPr="00000000">
        <w:rPr>
          <w:rtl w:val="0"/>
        </w:rPr>
      </w:r>
    </w:p>
    <w:p w:rsidR="00000000" w:rsidDel="00000000" w:rsidP="00000000" w:rsidRDefault="00000000" w:rsidRPr="00000000" w14:paraId="00000004">
      <w:pPr>
        <w:jc w:val="both"/>
        <w:rPr>
          <w:color w:val="202122"/>
          <w:highlight w:val="white"/>
        </w:rPr>
      </w:pPr>
      <w:r w:rsidDel="00000000" w:rsidR="00000000" w:rsidRPr="00000000">
        <w:rPr>
          <w:color w:val="202122"/>
          <w:highlight w:val="white"/>
          <w:rtl w:val="0"/>
        </w:rPr>
        <w:t xml:space="preserve">Docker can package an application and its dependencies in a virtual container that can run on any Linux, Windows, or macOS computer. </w:t>
      </w:r>
    </w:p>
    <w:p w:rsidR="00000000" w:rsidDel="00000000" w:rsidP="00000000" w:rsidRDefault="00000000" w:rsidRPr="00000000" w14:paraId="00000005">
      <w:pPr>
        <w:jc w:val="both"/>
        <w:rPr>
          <w:color w:val="202122"/>
          <w:highlight w:val="white"/>
        </w:rPr>
      </w:pPr>
      <w:r w:rsidDel="00000000" w:rsidR="00000000" w:rsidRPr="00000000">
        <w:rPr>
          <w:rtl w:val="0"/>
        </w:rPr>
      </w:r>
    </w:p>
    <w:p w:rsidR="00000000" w:rsidDel="00000000" w:rsidP="00000000" w:rsidRDefault="00000000" w:rsidRPr="00000000" w14:paraId="00000006">
      <w:pPr>
        <w:jc w:val="both"/>
        <w:rPr>
          <w:color w:val="202122"/>
          <w:highlight w:val="white"/>
        </w:rPr>
      </w:pPr>
      <w:r w:rsidDel="00000000" w:rsidR="00000000" w:rsidRPr="00000000">
        <w:rPr>
          <w:color w:val="202122"/>
          <w:highlight w:val="white"/>
          <w:rtl w:val="0"/>
        </w:rPr>
        <w:t xml:space="preserve">Our Docker containers have everything required (e.g. OS packages, Python packages) inside to run certain applications/code. </w:t>
      </w:r>
    </w:p>
    <w:p w:rsidR="00000000" w:rsidDel="00000000" w:rsidP="00000000" w:rsidRDefault="00000000" w:rsidRPr="00000000" w14:paraId="00000007">
      <w:pPr>
        <w:pStyle w:val="Heading1"/>
        <w:jc w:val="both"/>
        <w:rPr/>
      </w:pPr>
      <w:bookmarkStart w:colFirst="0" w:colLast="0" w:name="_qa4pe9odlv95" w:id="1"/>
      <w:bookmarkEnd w:id="1"/>
      <w:r w:rsidDel="00000000" w:rsidR="00000000" w:rsidRPr="00000000">
        <w:rPr>
          <w:rtl w:val="0"/>
        </w:rPr>
        <w:t xml:space="preserve"># Concepts</w:t>
      </w:r>
    </w:p>
    <w:p w:rsidR="00000000" w:rsidDel="00000000" w:rsidP="00000000" w:rsidRDefault="00000000" w:rsidRPr="00000000" w14:paraId="00000008">
      <w:pPr>
        <w:pStyle w:val="Heading2"/>
        <w:rPr/>
      </w:pPr>
      <w:bookmarkStart w:colFirst="0" w:colLast="0" w:name="_29gp24kpunwv" w:id="2"/>
      <w:bookmarkEnd w:id="2"/>
      <w:r w:rsidDel="00000000" w:rsidR="00000000" w:rsidRPr="00000000">
        <w:rPr>
          <w:rtl w:val="0"/>
        </w:rPr>
        <w:t xml:space="preserve">## Docker image</w:t>
      </w:r>
    </w:p>
    <w:p w:rsidR="00000000" w:rsidDel="00000000" w:rsidP="00000000" w:rsidRDefault="00000000" w:rsidRPr="00000000" w14:paraId="0000000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Docker image is a read-only template with instructions for creating a Docker container</w:t>
      </w:r>
    </w:p>
    <w:p w:rsidR="00000000" w:rsidDel="00000000" w:rsidP="00000000" w:rsidRDefault="00000000" w:rsidRPr="00000000" w14:paraId="0000000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Typically instructions include information about which packages and their versions to install, e.g. list of python packages and their corresponding versions</w:t>
      </w:r>
    </w:p>
    <w:p w:rsidR="00000000" w:rsidDel="00000000" w:rsidP="00000000" w:rsidRDefault="00000000" w:rsidRPr="00000000" w14:paraId="0000000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All steps needed to create the image and run it are defined in a Dockerfile, e.g. `dev_tools/devops/docker_build/dev.Dockerfile`</w:t>
      </w:r>
      <w:r w:rsidDel="00000000" w:rsidR="00000000" w:rsidRPr="00000000">
        <w:rPr>
          <w:rtl w:val="0"/>
        </w:rPr>
      </w:r>
    </w:p>
    <w:p w:rsidR="00000000" w:rsidDel="00000000" w:rsidP="00000000" w:rsidRDefault="00000000" w:rsidRPr="00000000" w14:paraId="0000000C">
      <w:pPr>
        <w:pStyle w:val="Heading2"/>
        <w:rPr/>
      </w:pPr>
      <w:bookmarkStart w:colFirst="0" w:colLast="0" w:name="_nj3csvc59o9b" w:id="3"/>
      <w:bookmarkEnd w:id="3"/>
      <w:r w:rsidDel="00000000" w:rsidR="00000000" w:rsidRPr="00000000">
        <w:rPr>
          <w:rtl w:val="0"/>
        </w:rPr>
        <w:t xml:space="preserve">## Docker container </w:t>
      </w:r>
    </w:p>
    <w:p w:rsidR="00000000" w:rsidDel="00000000" w:rsidP="00000000" w:rsidRDefault="00000000" w:rsidRPr="00000000" w14:paraId="0000000D">
      <w:pPr>
        <w:jc w:val="both"/>
        <w:rPr/>
      </w:pPr>
      <w:r w:rsidDel="00000000" w:rsidR="00000000" w:rsidRPr="00000000">
        <w:rPr>
          <w:rtl w:val="0"/>
        </w:rPr>
        <w:t xml:space="preserve">A Docker container is a runnable instance of an image. One can run code inside a docker container having all requirements installed.</w:t>
      </w: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67xd3v9js3s4" w:id="4"/>
      <w:bookmarkEnd w:id="4"/>
      <w:r w:rsidDel="00000000" w:rsidR="00000000" w:rsidRPr="00000000">
        <w:rPr>
          <w:rtl w:val="0"/>
        </w:rPr>
        <w:t xml:space="preserve">## Docker registry</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 Docker registry stores docker images. In other words, Docker registry for docker images is like GitHub for code.</w:t>
      </w:r>
    </w:p>
    <w:p w:rsidR="00000000" w:rsidDel="00000000" w:rsidP="00000000" w:rsidRDefault="00000000" w:rsidRPr="00000000" w14:paraId="00000010">
      <w:pPr>
        <w:pStyle w:val="Heading1"/>
        <w:jc w:val="left"/>
        <w:rPr/>
      </w:pPr>
      <w:bookmarkStart w:colFirst="0" w:colLast="0" w:name="_ta9bjo6rlupu" w:id="5"/>
      <w:bookmarkEnd w:id="5"/>
      <w:r w:rsidDel="00000000" w:rsidR="00000000" w:rsidRPr="00000000">
        <w:rPr>
          <w:rtl w:val="0"/>
        </w:rPr>
        <w:t xml:space="preserve"># High level philosophy</w:t>
      </w:r>
    </w:p>
    <w:p w:rsidR="00000000" w:rsidDel="00000000" w:rsidP="00000000" w:rsidRDefault="00000000" w:rsidRPr="00000000" w14:paraId="00000011">
      <w:pPr>
        <w:rPr/>
      </w:pPr>
      <w:r w:rsidDel="00000000" w:rsidR="00000000" w:rsidRPr="00000000">
        <w:rPr>
          <w:rtl w:val="0"/>
        </w:rPr>
        <w:t xml:space="preserve">We always want to separate things that don't need to run together in different containers (e.g., `dev / prod cmamp`, `optimizer`, `im`, `oms`, `dev_tools`), along a logic of "independently runnable / deployable directories".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problem is that when we put too many dependencies in a single container, trying to simplify the release approach we start having huge containers that are difficult to deploy and are unstable in terms of building even using `poetry`.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dir that can be "deployed" and run should have a `devops` dir to build / qa / release containers with all the needed dependencies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Certain containers that need to be widely available to the team and deployed go through the release process and ECR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Other containers that are lightweight and used only by one person (e.g., the `infra` container) can be built on the fly using `docker compose` / `docker build`.</w:t>
      </w:r>
    </w:p>
    <w:p w:rsidR="00000000" w:rsidDel="00000000" w:rsidP="00000000" w:rsidRDefault="00000000" w:rsidRPr="00000000" w14:paraId="0000001A">
      <w:pPr>
        <w:pStyle w:val="Heading2"/>
        <w:rPr>
          <w:b w:val="1"/>
        </w:rPr>
      </w:pPr>
      <w:bookmarkStart w:colFirst="0" w:colLast="0" w:name="_dht8npym3w10" w:id="6"/>
      <w:bookmarkEnd w:id="6"/>
      <w:r w:rsidDel="00000000" w:rsidR="00000000" w:rsidRPr="00000000">
        <w:rPr>
          <w:b w:val="1"/>
          <w:rtl w:val="0"/>
        </w:rPr>
        <w:t xml:space="preserve">## Thin client</w:t>
      </w:r>
    </w:p>
    <w:p w:rsidR="00000000" w:rsidDel="00000000" w:rsidP="00000000" w:rsidRDefault="00000000" w:rsidRPr="00000000" w14:paraId="0000001B">
      <w:pPr>
        <w:rPr/>
      </w:pPr>
      <w:r w:rsidDel="00000000" w:rsidR="00000000" w:rsidRPr="00000000">
        <w:rPr>
          <w:rtl w:val="0"/>
        </w:rPr>
        <w:t xml:space="preserve">To bootstrap the system we use a "thin client" which installs in a virtual env the minimum set of packages to run (e.g., installs `invoke`, `docker`,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TODO(gp): Audit / make sure we can simplify the thin env</w:t>
      </w:r>
    </w:p>
    <w:p w:rsidR="00000000" w:rsidDel="00000000" w:rsidP="00000000" w:rsidRDefault="00000000" w:rsidRPr="00000000" w14:paraId="0000001E">
      <w:pPr>
        <w:pStyle w:val="Heading2"/>
        <w:rPr>
          <w:b w:val="1"/>
        </w:rPr>
      </w:pPr>
      <w:bookmarkStart w:colFirst="0" w:colLast="0" w:name="_6v4w32pth2ch" w:id="7"/>
      <w:bookmarkEnd w:id="7"/>
      <w:r w:rsidDel="00000000" w:rsidR="00000000" w:rsidRPr="00000000">
        <w:rPr>
          <w:b w:val="1"/>
          <w:rtl w:val="0"/>
        </w:rPr>
        <w:t xml:space="preserve">## amp / cmamp container</w:t>
      </w:r>
    </w:p>
    <w:p w:rsidR="00000000" w:rsidDel="00000000" w:rsidP="00000000" w:rsidRDefault="00000000" w:rsidRPr="00000000" w14:paraId="0000001F">
      <w:pPr>
        <w:rPr/>
      </w:pPr>
      <w:r w:rsidDel="00000000" w:rsidR="00000000" w:rsidRPr="00000000">
        <w:rPr>
          <w:rtl w:val="0"/>
        </w:rPr>
        <w:t xml:space="preserve">The `dev` version is used to develop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`prod` version can be used for deployment as shortcut to creating a smaller container with only the strictly needed dependencies</w:t>
      </w:r>
    </w:p>
    <w:p w:rsidR="00000000" w:rsidDel="00000000" w:rsidP="00000000" w:rsidRDefault="00000000" w:rsidRPr="00000000" w14:paraId="00000022">
      <w:pPr>
        <w:pStyle w:val="Heading2"/>
        <w:rPr>
          <w:b w:val="1"/>
        </w:rPr>
      </w:pPr>
      <w:bookmarkStart w:colFirst="0" w:colLast="0" w:name="_anqpobe4kz2x" w:id="8"/>
      <w:bookmarkEnd w:id="8"/>
      <w:r w:rsidDel="00000000" w:rsidR="00000000" w:rsidRPr="00000000">
        <w:rPr>
          <w:b w:val="1"/>
          <w:rtl w:val="0"/>
        </w:rPr>
        <w:t xml:space="preserve">## Prod container</w:t>
      </w:r>
    </w:p>
    <w:p w:rsidR="00000000" w:rsidDel="00000000" w:rsidP="00000000" w:rsidRDefault="00000000" w:rsidRPr="00000000" w14:paraId="00000023">
      <w:pPr>
        <w:rPr/>
      </w:pPr>
      <w:r w:rsidDel="00000000" w:rsidR="00000000" w:rsidRPr="00000000">
        <w:rPr>
          <w:rtl w:val="0"/>
        </w:rPr>
        <w:t xml:space="preserve">In order to avoid shipping the monster cmamp dev / prod container, we want to start building smaller containers with only the dependencies that specific prod scripts need</w:t>
      </w:r>
    </w:p>
    <w:p w:rsidR="00000000" w:rsidDel="00000000" w:rsidP="00000000" w:rsidRDefault="00000000" w:rsidRPr="00000000" w14:paraId="00000024">
      <w:pPr>
        <w:pStyle w:val="Heading2"/>
        <w:rPr>
          <w:b w:val="1"/>
        </w:rPr>
      </w:pPr>
      <w:bookmarkStart w:colFirst="0" w:colLast="0" w:name="_oe1pe0dlk6kz" w:id="9"/>
      <w:bookmarkEnd w:id="9"/>
      <w:r w:rsidDel="00000000" w:rsidR="00000000" w:rsidRPr="00000000">
        <w:rPr>
          <w:b w:val="1"/>
          <w:rtl w:val="0"/>
        </w:rPr>
        <w:t xml:space="preserve">## Infra container</w:t>
      </w:r>
    </w:p>
    <w:p w:rsidR="00000000" w:rsidDel="00000000" w:rsidP="00000000" w:rsidRDefault="00000000" w:rsidRPr="00000000" w14:paraId="00000025">
      <w:pPr>
        <w:numPr>
          <w:ilvl w:val="0"/>
          <w:numId w:val="51"/>
        </w:numPr>
        <w:ind w:left="720" w:hanging="360"/>
        <w:rPr>
          <w:b w:val="0"/>
          <w:sz w:val="22"/>
          <w:szCs w:val="22"/>
        </w:rPr>
      </w:pPr>
      <w:r w:rsidDel="00000000" w:rsidR="00000000" w:rsidRPr="00000000">
        <w:rPr>
          <w:rtl w:val="0"/>
        </w:rPr>
        <w:t xml:space="preserve">To run infra script, if we only need `boto3` and `moto`, we can</w:t>
      </w:r>
    </w:p>
    <w:p w:rsidR="00000000" w:rsidDel="00000000" w:rsidP="00000000" w:rsidRDefault="00000000" w:rsidRPr="00000000" w14:paraId="00000026">
      <w:pPr>
        <w:numPr>
          <w:ilvl w:val="0"/>
          <w:numId w:val="61"/>
        </w:numPr>
        <w:ind w:left="1440" w:hanging="360"/>
        <w:rPr>
          <w:b w:val="0"/>
          <w:sz w:val="22"/>
          <w:szCs w:val="22"/>
        </w:rPr>
      </w:pPr>
      <w:r w:rsidDel="00000000" w:rsidR="00000000" w:rsidRPr="00000000">
        <w:rPr>
          <w:rtl w:val="0"/>
        </w:rPr>
        <w:t xml:space="preserve">create a Python library</w:t>
      </w:r>
    </w:p>
    <w:p w:rsidR="00000000" w:rsidDel="00000000" w:rsidP="00000000" w:rsidRDefault="00000000" w:rsidRPr="00000000" w14:paraId="00000027">
      <w:pPr>
        <w:numPr>
          <w:ilvl w:val="0"/>
          <w:numId w:val="32"/>
        </w:numPr>
        <w:ind w:left="1440" w:hanging="360"/>
        <w:rPr>
          <w:b w:val="0"/>
          <w:sz w:val="22"/>
          <w:szCs w:val="22"/>
        </w:rPr>
      </w:pPr>
      <w:r w:rsidDel="00000000" w:rsidR="00000000" w:rsidRPr="00000000">
        <w:rPr>
          <w:rtl w:val="0"/>
        </w:rPr>
        <w:t xml:space="preserve">create a script interface</w:t>
      </w:r>
    </w:p>
    <w:p w:rsidR="00000000" w:rsidDel="00000000" w:rsidP="00000000" w:rsidRDefault="00000000" w:rsidRPr="00000000" w14:paraId="00000028">
      <w:pPr>
        <w:numPr>
          <w:ilvl w:val="0"/>
          <w:numId w:val="32"/>
        </w:numPr>
        <w:ind w:left="1440" w:hanging="360"/>
        <w:rPr>
          <w:b w:val="0"/>
          <w:sz w:val="22"/>
          <w:szCs w:val="22"/>
        </w:rPr>
      </w:pPr>
      <w:r w:rsidDel="00000000" w:rsidR="00000000" w:rsidRPr="00000000">
        <w:rPr>
          <w:rtl w:val="0"/>
        </w:rPr>
        <w:t xml:space="preserve">create an `invoke` task that calls `i docker_cmd --cmd …` reusing the cmamp container, (since that container already has `boto3` and `moto` that are dependencies we can't remove)</w:t>
      </w:r>
    </w:p>
    <w:p w:rsidR="00000000" w:rsidDel="00000000" w:rsidP="00000000" w:rsidRDefault="00000000" w:rsidRPr="00000000" w14:paraId="00000029">
      <w:pPr>
        <w:numPr>
          <w:ilvl w:val="1"/>
          <w:numId w:val="32"/>
        </w:numPr>
        <w:ind w:left="2160" w:hanging="360"/>
        <w:rPr>
          <w:b w:val="0"/>
          <w:sz w:val="22"/>
          <w:szCs w:val="22"/>
        </w:rPr>
      </w:pPr>
      <w:r w:rsidDel="00000000" w:rsidR="00000000" w:rsidRPr="00000000">
        <w:rPr>
          <w:rtl w:val="0"/>
        </w:rPr>
        <w:t xml:space="preserve">This approach is similar to calling the `linter`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1"/>
        </w:numPr>
        <w:ind w:left="720" w:hanging="360"/>
        <w:rPr>
          <w:b w:val="0"/>
          <w:sz w:val="22"/>
          <w:szCs w:val="22"/>
        </w:rPr>
      </w:pPr>
      <w:r w:rsidDel="00000000" w:rsidR="00000000" w:rsidRPr="00000000">
        <w:rPr>
          <w:rtl w:val="0"/>
        </w:rPr>
        <w:t xml:space="preserve">If we think we need to add new packages only for running infra scripts then we will create a new `infra` container. </w:t>
      </w:r>
    </w:p>
    <w:p w:rsidR="00000000" w:rsidDel="00000000" w:rsidP="00000000" w:rsidRDefault="00000000" w:rsidRPr="00000000" w14:paraId="0000002C">
      <w:pPr>
        <w:numPr>
          <w:ilvl w:val="0"/>
          <w:numId w:val="11"/>
        </w:numPr>
        <w:ind w:left="1440" w:hanging="360"/>
        <w:rPr>
          <w:b w:val="0"/>
          <w:sz w:val="22"/>
          <w:szCs w:val="22"/>
        </w:rPr>
      </w:pPr>
      <w:r w:rsidDel="00000000" w:rsidR="00000000" w:rsidRPr="00000000">
        <w:rPr>
          <w:rtl w:val="0"/>
        </w:rPr>
        <w:t xml:space="preserve">We can build on the fly and not release through ECR)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can start with approach 1), which will also allow us to transition to 2) transparently, if needed</w:t>
      </w:r>
    </w:p>
    <w:p w:rsidR="00000000" w:rsidDel="00000000" w:rsidP="00000000" w:rsidRDefault="00000000" w:rsidRPr="00000000" w14:paraId="0000002F">
      <w:pPr>
        <w:pStyle w:val="Heading2"/>
        <w:jc w:val="left"/>
        <w:rPr/>
      </w:pPr>
      <w:bookmarkStart w:colFirst="0" w:colLast="0" w:name="_hnb9xik2iqa3" w:id="10"/>
      <w:bookmarkEnd w:id="10"/>
      <w:r w:rsidDel="00000000" w:rsidR="00000000" w:rsidRPr="00000000">
        <w:rPr>
          <w:rtl w:val="0"/>
        </w:rPr>
        <w:t xml:space="preserve">## Relevant bugs</w:t>
      </w:r>
    </w:p>
    <w:p w:rsidR="00000000" w:rsidDel="00000000" w:rsidP="00000000" w:rsidRDefault="00000000" w:rsidRPr="00000000" w14:paraId="00000030">
      <w:pPr>
        <w:numPr>
          <w:ilvl w:val="0"/>
          <w:numId w:val="60"/>
        </w:numPr>
        <w:ind w:left="720" w:hanging="360"/>
        <w:rPr>
          <w:b w:val="0"/>
          <w:sz w:val="22"/>
          <w:szCs w:val="22"/>
        </w:rPr>
      </w:pPr>
      <w:hyperlink r:id="rId6">
        <w:r w:rsidDel="00000000" w:rsidR="00000000" w:rsidRPr="00000000">
          <w:rPr>
            <w:color w:val="1155cc"/>
            <w:u w:val="single"/>
            <w:rtl w:val="0"/>
          </w:rPr>
          <w:t xml:space="preserve">https://github.com/cryptokaizen/cmamp/issues/1060</w:t>
        </w:r>
      </w:hyperlink>
      <w:r w:rsidDel="00000000" w:rsidR="00000000" w:rsidRPr="00000000">
        <w:rPr>
          <w:rtl w:val="0"/>
        </w:rPr>
      </w:r>
    </w:p>
    <w:p w:rsidR="00000000" w:rsidDel="00000000" w:rsidP="00000000" w:rsidRDefault="00000000" w:rsidRPr="00000000" w14:paraId="00000031">
      <w:pPr>
        <w:numPr>
          <w:ilvl w:val="0"/>
          <w:numId w:val="60"/>
        </w:numPr>
        <w:ind w:left="720" w:hanging="360"/>
        <w:rPr>
          <w:b w:val="0"/>
          <w:sz w:val="22"/>
          <w:szCs w:val="22"/>
        </w:rPr>
      </w:pPr>
      <w:r w:rsidDel="00000000" w:rsidR="00000000" w:rsidRPr="00000000">
        <w:rPr>
          <w:rtl w:val="0"/>
        </w:rPr>
        <w:t xml:space="preserve">Tool to extract the dependency from a project #1038</w:t>
      </w:r>
    </w:p>
    <w:p w:rsidR="00000000" w:rsidDel="00000000" w:rsidP="00000000" w:rsidRDefault="00000000" w:rsidRPr="00000000" w14:paraId="00000032">
      <w:pPr>
        <w:numPr>
          <w:ilvl w:val="0"/>
          <w:numId w:val="60"/>
        </w:numPr>
        <w:ind w:left="720" w:hanging="360"/>
        <w:rPr>
          <w:b w:val="0"/>
          <w:sz w:val="22"/>
          <w:szCs w:val="22"/>
        </w:rPr>
      </w:pPr>
      <w:r w:rsidDel="00000000" w:rsidR="00000000" w:rsidRPr="00000000">
        <w:rPr>
          <w:rtl w:val="0"/>
        </w:rPr>
        <w:t xml:space="preserve">Create tool for poetry debugging #1026</w:t>
      </w:r>
    </w:p>
    <w:p w:rsidR="00000000" w:rsidDel="00000000" w:rsidP="00000000" w:rsidRDefault="00000000" w:rsidRPr="00000000" w14:paraId="00000033">
      <w:pPr>
        <w:numPr>
          <w:ilvl w:val="0"/>
          <w:numId w:val="60"/>
        </w:numPr>
        <w:ind w:left="720" w:hanging="360"/>
        <w:rPr>
          <w:b w:val="0"/>
          <w:sz w:val="22"/>
          <w:szCs w:val="22"/>
        </w:rPr>
      </w:pPr>
      <w:r w:rsidDel="00000000" w:rsidR="00000000" w:rsidRPr="00000000">
        <w:rPr>
          <w:rtl w:val="0"/>
        </w:rPr>
        <w:t xml:space="preserve">Fix tests that fail due to pandas update and release cmamp image #1002</w:t>
      </w:r>
    </w:p>
    <w:p w:rsidR="00000000" w:rsidDel="00000000" w:rsidP="00000000" w:rsidRDefault="00000000" w:rsidRPr="00000000" w14:paraId="00000034">
      <w:pPr>
        <w:pStyle w:val="Heading1"/>
        <w:jc w:val="both"/>
        <w:rPr/>
      </w:pPr>
      <w:bookmarkStart w:colFirst="0" w:colLast="0" w:name="_3xpmk138op82" w:id="11"/>
      <w:bookmarkEnd w:id="11"/>
      <w:r w:rsidDel="00000000" w:rsidR="00000000" w:rsidRPr="00000000">
        <w:rPr>
          <w:rtl w:val="0"/>
        </w:rPr>
        <w:t xml:space="preserve"># Poetry</w:t>
      </w:r>
    </w:p>
    <w:p w:rsidR="00000000" w:rsidDel="00000000" w:rsidP="00000000" w:rsidRDefault="00000000" w:rsidRPr="00000000" w14:paraId="00000035">
      <w:pPr>
        <w:jc w:val="both"/>
        <w:rPr/>
      </w:pPr>
      <w:r w:rsidDel="00000000" w:rsidR="00000000" w:rsidRPr="00000000">
        <w:rPr>
          <w:rtl w:val="0"/>
        </w:rPr>
        <w:t xml:space="preserve">Poetry is a tool for managing Python packages and dependencies: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34"/>
        </w:numPr>
        <w:ind w:left="720" w:hanging="360"/>
        <w:jc w:val="both"/>
        <w:rPr>
          <w:sz w:val="22"/>
          <w:szCs w:val="22"/>
        </w:rPr>
      </w:pPr>
      <w:r w:rsidDel="00000000" w:rsidR="00000000" w:rsidRPr="00000000">
        <w:rPr>
          <w:rtl w:val="0"/>
        </w:rPr>
        <w:t xml:space="preserve">List packages you want to install with some constraints, e.g., `pandas` must be above 1.0 in `devops/docker_build/pyproject.toml`</w:t>
      </w:r>
    </w:p>
    <w:p w:rsidR="00000000" w:rsidDel="00000000" w:rsidP="00000000" w:rsidRDefault="00000000" w:rsidRPr="00000000" w14:paraId="00000038">
      <w:pPr>
        <w:numPr>
          <w:ilvl w:val="0"/>
          <w:numId w:val="34"/>
        </w:numPr>
        <w:ind w:left="720" w:hanging="360"/>
        <w:jc w:val="both"/>
        <w:rPr>
          <w:sz w:val="22"/>
          <w:szCs w:val="22"/>
        </w:rPr>
      </w:pPr>
      <w:r w:rsidDel="00000000" w:rsidR="00000000" w:rsidRPr="00000000">
        <w:rPr>
          <w:rtl w:val="0"/>
        </w:rPr>
        <w:t xml:space="preserve">Given a list of packages you need to install to get the desired environment,  you want `poetry` to "optimize" the packages and generate `devops/docker_build/poetry.lock`, which contains the list of versions of the packages to install</w:t>
      </w:r>
    </w:p>
    <w:p w:rsidR="00000000" w:rsidDel="00000000" w:rsidP="00000000" w:rsidRDefault="00000000" w:rsidRPr="00000000" w14:paraId="00000039">
      <w:pPr>
        <w:numPr>
          <w:ilvl w:val="0"/>
          <w:numId w:val="34"/>
        </w:numPr>
        <w:ind w:left="720" w:hanging="360"/>
        <w:jc w:val="both"/>
        <w:rPr>
          <w:sz w:val="22"/>
          <w:szCs w:val="22"/>
        </w:rPr>
      </w:pPr>
      <w:r w:rsidDel="00000000" w:rsidR="00000000" w:rsidRPr="00000000">
        <w:rPr>
          <w:rtl w:val="0"/>
        </w:rPr>
        <w:t xml:space="preserve">If there is a new version of a package re-running `poetry` might give you an updated list of packages to install</w:t>
      </w:r>
    </w:p>
    <w:p w:rsidR="00000000" w:rsidDel="00000000" w:rsidP="00000000" w:rsidRDefault="00000000" w:rsidRPr="00000000" w14:paraId="0000003A">
      <w:pPr>
        <w:pStyle w:val="Heading1"/>
        <w:jc w:val="both"/>
        <w:rPr/>
      </w:pPr>
      <w:bookmarkStart w:colFirst="0" w:colLast="0" w:name="_e98aze6d5vx4" w:id="12"/>
      <w:bookmarkEnd w:id="12"/>
      <w:r w:rsidDel="00000000" w:rsidR="00000000" w:rsidRPr="00000000">
        <w:rPr>
          <w:rtl w:val="0"/>
        </w:rPr>
        <w:t xml:space="preserve"># Build a Docker image</w:t>
      </w:r>
    </w:p>
    <w:p w:rsidR="00000000" w:rsidDel="00000000" w:rsidP="00000000" w:rsidRDefault="00000000" w:rsidRPr="00000000" w14:paraId="0000003B">
      <w:pPr>
        <w:pStyle w:val="Heading2"/>
        <w:rPr/>
      </w:pPr>
      <w:bookmarkStart w:colFirst="0" w:colLast="0" w:name="_nri653i387jz" w:id="13"/>
      <w:bookmarkEnd w:id="13"/>
      <w:r w:rsidDel="00000000" w:rsidR="00000000" w:rsidRPr="00000000">
        <w:rPr>
          <w:rtl w:val="0"/>
        </w:rPr>
        <w:t xml:space="preserve">## General</w:t>
      </w:r>
    </w:p>
    <w:p w:rsidR="00000000" w:rsidDel="00000000" w:rsidP="00000000" w:rsidRDefault="00000000" w:rsidRPr="00000000" w14:paraId="0000003C">
      <w:pPr>
        <w:jc w:val="both"/>
        <w:rPr/>
      </w:pPr>
      <w:r w:rsidDel="00000000" w:rsidR="00000000" w:rsidRPr="00000000">
        <w:rPr>
          <w:rtl w:val="0"/>
        </w:rPr>
        <w:t xml:space="preserve">A docker image is built from a `Dockerfile`. The image is then used to run a Docker container.</w:t>
      </w:r>
    </w:p>
    <w:p w:rsidR="00000000" w:rsidDel="00000000" w:rsidP="00000000" w:rsidRDefault="00000000" w:rsidRPr="00000000" w14:paraId="0000003D">
      <w:pPr>
        <w:rPr/>
      </w:pPr>
      <w:r w:rsidDel="00000000" w:rsidR="00000000" w:rsidRPr="00000000">
        <w:rPr/>
        <w:drawing>
          <wp:inline distB="114300" distT="114300" distL="114300" distR="114300">
            <wp:extent cx="5731200" cy="283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There is `/devops` dir under a project’s dir that contains Docker-related files, e.g. `cmamp/devops`.</w:t>
      </w:r>
    </w:p>
    <w:p w:rsidR="00000000" w:rsidDel="00000000" w:rsidP="00000000" w:rsidRDefault="00000000" w:rsidRPr="00000000" w14:paraId="0000003F">
      <w:pPr>
        <w:pStyle w:val="Heading2"/>
        <w:rPr/>
      </w:pPr>
      <w:bookmarkStart w:colFirst="0" w:colLast="0" w:name="_nc2zvi3fnvbl" w:id="14"/>
      <w:bookmarkEnd w:id="14"/>
      <w:r w:rsidDel="00000000" w:rsidR="00000000" w:rsidRPr="00000000">
        <w:rPr>
          <w:rtl w:val="0"/>
        </w:rPr>
        <w:t xml:space="preserve">## Dockerfile</w:t>
      </w:r>
    </w:p>
    <w:p w:rsidR="00000000" w:rsidDel="00000000" w:rsidP="00000000" w:rsidRDefault="00000000" w:rsidRPr="00000000" w14:paraId="00000040">
      <w:pPr>
        <w:jc w:val="both"/>
        <w:rPr/>
      </w:pPr>
      <w:r w:rsidDel="00000000" w:rsidR="00000000" w:rsidRPr="00000000">
        <w:rPr>
          <w:rtl w:val="0"/>
        </w:rPr>
        <w:t xml:space="preserve">A `</w:t>
      </w:r>
      <w:r w:rsidDel="00000000" w:rsidR="00000000" w:rsidRPr="00000000">
        <w:rPr>
          <w:rtl w:val="0"/>
        </w:rPr>
        <w:t xml:space="preserve">Dockerfile`</w:t>
      </w:r>
      <w:r w:rsidDel="00000000" w:rsidR="00000000" w:rsidRPr="00000000">
        <w:rPr>
          <w:rtl w:val="0"/>
        </w:rPr>
        <w:t xml:space="preserve"> is a text document that contains all the commands to call on the command line to assemble an image. E.g. `cmamp/devops/docker_build/dev.Dockerfile`.</w:t>
      </w:r>
      <w:r w:rsidDel="00000000" w:rsidR="00000000" w:rsidRPr="00000000">
        <w:rPr>
          <w:rtl w:val="0"/>
        </w:rPr>
      </w:r>
    </w:p>
    <w:p w:rsidR="00000000" w:rsidDel="00000000" w:rsidP="00000000" w:rsidRDefault="00000000" w:rsidRPr="00000000" w14:paraId="00000041">
      <w:pPr>
        <w:pStyle w:val="Heading3"/>
        <w:rPr/>
      </w:pPr>
      <w:bookmarkStart w:colFirst="0" w:colLast="0" w:name="_y1dr8gca1xwa" w:id="15"/>
      <w:bookmarkEnd w:id="15"/>
      <w:r w:rsidDel="00000000" w:rsidR="00000000" w:rsidRPr="00000000">
        <w:rPr>
          <w:rtl w:val="0"/>
        </w:rPr>
        <w:t xml:space="preserve">### Base image</w:t>
      </w:r>
    </w:p>
    <w:p w:rsidR="00000000" w:rsidDel="00000000" w:rsidP="00000000" w:rsidRDefault="00000000" w:rsidRPr="00000000" w14:paraId="00000042">
      <w:pPr>
        <w:ind w:left="0" w:firstLine="0"/>
        <w:jc w:val="both"/>
        <w:rPr/>
      </w:pPr>
      <w:r w:rsidDel="00000000" w:rsidR="00000000" w:rsidRPr="00000000">
        <w:rPr>
          <w:rtl w:val="0"/>
        </w:rPr>
        <w:t xml:space="preserve">A `Dockerfile` should start with specifying a base image.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Base image is an image that a new image is built from. A new Docker image will have all the packages/dependencies that are installed in the base image.</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Use `FROM` statement to specify a base image, e.g.</w:t>
      </w:r>
    </w:p>
    <w:p w:rsidR="00000000" w:rsidDel="00000000" w:rsidP="00000000" w:rsidRDefault="00000000" w:rsidRPr="00000000" w14:paraId="00000047">
      <w:pPr>
        <w:jc w:val="both"/>
        <w:rPr/>
      </w:pP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t xml:space="preserve">FROM ubuntu:20.4`</w:t>
      </w:r>
    </w:p>
    <w:p w:rsidR="00000000" w:rsidDel="00000000" w:rsidP="00000000" w:rsidRDefault="00000000" w:rsidRPr="00000000" w14:paraId="00000049">
      <w:pPr>
        <w:jc w:val="both"/>
        <w:rPr/>
      </w:pPr>
      <w:r w:rsidDel="00000000" w:rsidR="00000000" w:rsidRPr="00000000">
        <w:rPr>
          <w:rtl w:val="0"/>
        </w:rPr>
        <w:t xml:space="preserve">```</w:t>
      </w:r>
    </w:p>
    <w:p w:rsidR="00000000" w:rsidDel="00000000" w:rsidP="00000000" w:rsidRDefault="00000000" w:rsidRPr="00000000" w14:paraId="0000004A">
      <w:pPr>
        <w:pStyle w:val="Heading3"/>
        <w:jc w:val="both"/>
        <w:rPr/>
      </w:pPr>
      <w:bookmarkStart w:colFirst="0" w:colLast="0" w:name="_qbsmm73tnptu" w:id="16"/>
      <w:bookmarkEnd w:id="16"/>
      <w:r w:rsidDel="00000000" w:rsidR="00000000" w:rsidRPr="00000000">
        <w:rPr>
          <w:rtl w:val="0"/>
        </w:rPr>
        <w:t xml:space="preserve">### Copy files</w:t>
      </w:r>
    </w:p>
    <w:p w:rsidR="00000000" w:rsidDel="00000000" w:rsidP="00000000" w:rsidRDefault="00000000" w:rsidRPr="00000000" w14:paraId="0000004B">
      <w:pPr>
        <w:ind w:left="0" w:firstLine="0"/>
        <w:jc w:val="both"/>
        <w:rPr/>
      </w:pPr>
      <w:r w:rsidDel="00000000" w:rsidR="00000000" w:rsidRPr="00000000">
        <w:rPr>
          <w:rtl w:val="0"/>
        </w:rPr>
        <w:t xml:space="preserve">Copy files that are required to build a Docker image to the Docker filesystem.</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To copy a file from `/source_dir` (your filesystem) to `/dst_dir` (Docker filesystem) do:</w:t>
      </w:r>
    </w:p>
    <w:p w:rsidR="00000000" w:rsidDel="00000000" w:rsidP="00000000" w:rsidRDefault="00000000" w:rsidRPr="00000000" w14:paraId="0000004E">
      <w:pPr>
        <w:ind w:left="0" w:firstLine="0"/>
        <w:jc w:val="both"/>
        <w:rPr/>
      </w:pPr>
      <w:r w:rsidDel="00000000" w:rsidR="00000000" w:rsidRPr="00000000">
        <w:rPr>
          <w:rtl w:val="0"/>
        </w:rPr>
        <w:t xml:space="preserve">```</w:t>
      </w:r>
    </w:p>
    <w:p w:rsidR="00000000" w:rsidDel="00000000" w:rsidP="00000000" w:rsidRDefault="00000000" w:rsidRPr="00000000" w14:paraId="0000004F">
      <w:pPr>
        <w:ind w:left="0" w:firstLine="0"/>
        <w:jc w:val="both"/>
        <w:rPr/>
      </w:pPr>
      <w:r w:rsidDel="00000000" w:rsidR="00000000" w:rsidRPr="00000000">
        <w:rPr>
          <w:rtl w:val="0"/>
        </w:rPr>
        <w:t xml:space="preserve">COPY source_dir/file dst_dir</w:t>
      </w:r>
    </w:p>
    <w:p w:rsidR="00000000" w:rsidDel="00000000" w:rsidP="00000000" w:rsidRDefault="00000000" w:rsidRPr="00000000" w14:paraId="00000050">
      <w:pPr>
        <w:ind w:left="0" w:firstLine="0"/>
        <w:jc w:val="both"/>
        <w:rPr/>
      </w:pPr>
      <w:r w:rsidDel="00000000" w:rsidR="00000000" w:rsidRPr="00000000">
        <w:rPr>
          <w:rtl w:val="0"/>
        </w:rPr>
        <w:t xml:space="preserve">```</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E.g., the command below will copy `install_packages.sh` from `devops/docker_build` to the Docker’s root directory so that `install_packages.sh` can be accessed by Docker.</w:t>
      </w:r>
    </w:p>
    <w:p w:rsidR="00000000" w:rsidDel="00000000" w:rsidP="00000000" w:rsidRDefault="00000000" w:rsidRPr="00000000" w14:paraId="00000053">
      <w:pPr>
        <w:ind w:left="0" w:firstLine="0"/>
        <w:jc w:val="both"/>
        <w:rPr/>
      </w:pPr>
      <w:r w:rsidDel="00000000" w:rsidR="00000000" w:rsidRPr="00000000">
        <w:rPr>
          <w:rtl w:val="0"/>
        </w:rPr>
        <w:t xml:space="preserve">```</w:t>
      </w:r>
    </w:p>
    <w:p w:rsidR="00000000" w:rsidDel="00000000" w:rsidP="00000000" w:rsidRDefault="00000000" w:rsidRPr="00000000" w14:paraId="00000054">
      <w:pPr>
        <w:ind w:left="0" w:firstLine="0"/>
        <w:jc w:val="both"/>
        <w:rPr/>
      </w:pPr>
      <w:r w:rsidDel="00000000" w:rsidR="00000000" w:rsidRPr="00000000">
        <w:rPr>
          <w:rtl w:val="0"/>
        </w:rPr>
        <w:t xml:space="preserve">COPY devops/docker_build/install_packages.sh .</w:t>
      </w:r>
    </w:p>
    <w:p w:rsidR="00000000" w:rsidDel="00000000" w:rsidP="00000000" w:rsidRDefault="00000000" w:rsidRPr="00000000" w14:paraId="00000055">
      <w:pPr>
        <w:ind w:left="0" w:firstLine="0"/>
        <w:jc w:val="both"/>
        <w:rPr/>
      </w:pPr>
      <w:r w:rsidDel="00000000" w:rsidR="00000000" w:rsidRPr="00000000">
        <w:rPr>
          <w:rtl w:val="0"/>
        </w:rPr>
        <w:t xml:space="preserve">```</w:t>
      </w:r>
    </w:p>
    <w:p w:rsidR="00000000" w:rsidDel="00000000" w:rsidP="00000000" w:rsidRDefault="00000000" w:rsidRPr="00000000" w14:paraId="00000056">
      <w:pPr>
        <w:pStyle w:val="Heading3"/>
        <w:jc w:val="both"/>
        <w:rPr/>
      </w:pPr>
      <w:bookmarkStart w:colFirst="0" w:colLast="0" w:name="_j6w0xyuth9ft" w:id="17"/>
      <w:bookmarkEnd w:id="17"/>
      <w:r w:rsidDel="00000000" w:rsidR="00000000" w:rsidRPr="00000000">
        <w:rPr>
          <w:rtl w:val="0"/>
        </w:rPr>
        <w:t xml:space="preserve">### Install OS packages</w:t>
      </w:r>
    </w:p>
    <w:p w:rsidR="00000000" w:rsidDel="00000000" w:rsidP="00000000" w:rsidRDefault="00000000" w:rsidRPr="00000000" w14:paraId="00000057">
      <w:pPr>
        <w:ind w:left="0" w:firstLine="0"/>
        <w:jc w:val="both"/>
        <w:rPr/>
      </w:pPr>
      <w:r w:rsidDel="00000000" w:rsidR="00000000" w:rsidRPr="00000000">
        <w:rPr>
          <w:rtl w:val="0"/>
        </w:rPr>
        <w:t xml:space="preserve">Install OS packages that are needed for a Docker app, but that are not installed for a base image.</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Use `RUN` instruction to install a package, e.g. </w:t>
      </w:r>
    </w:p>
    <w:p w:rsidR="00000000" w:rsidDel="00000000" w:rsidP="00000000" w:rsidRDefault="00000000" w:rsidRPr="00000000" w14:paraId="0000005A">
      <w:pPr>
        <w:ind w:left="0" w:firstLine="0"/>
        <w:jc w:val="both"/>
        <w:rPr/>
      </w:pPr>
      <w:r w:rsidDel="00000000" w:rsidR="00000000" w:rsidRPr="00000000">
        <w:rPr>
          <w:rtl w:val="0"/>
        </w:rPr>
        <w:t xml:space="preserve">```</w:t>
      </w:r>
    </w:p>
    <w:p w:rsidR="00000000" w:rsidDel="00000000" w:rsidP="00000000" w:rsidRDefault="00000000" w:rsidRPr="00000000" w14:paraId="0000005B">
      <w:pPr>
        <w:ind w:left="0" w:firstLine="0"/>
        <w:jc w:val="both"/>
        <w:rPr/>
      </w:pPr>
      <w:r w:rsidDel="00000000" w:rsidR="00000000" w:rsidRPr="00000000">
        <w:rPr>
          <w:rtl w:val="0"/>
        </w:rPr>
        <w:t xml:space="preserve">RUN apt-get install postgresql-client</w:t>
      </w:r>
    </w:p>
    <w:p w:rsidR="00000000" w:rsidDel="00000000" w:rsidP="00000000" w:rsidRDefault="00000000" w:rsidRPr="00000000" w14:paraId="0000005C">
      <w:pPr>
        <w:ind w:left="0" w:firstLine="0"/>
        <w:jc w:val="both"/>
        <w:rPr/>
      </w:pPr>
      <w:r w:rsidDel="00000000" w:rsidR="00000000" w:rsidRPr="00000000">
        <w:rPr>
          <w:rtl w:val="0"/>
        </w:rPr>
        <w:t xml:space="preserve">```</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Alternatively you can package all installation instructions in a `.sh` file and run it. Do not forget to copy a `.sh` file to the Docker filesystem so that Docker can see it. E.g., </w:t>
      </w:r>
    </w:p>
    <w:p w:rsidR="00000000" w:rsidDel="00000000" w:rsidP="00000000" w:rsidRDefault="00000000" w:rsidRPr="00000000" w14:paraId="0000005F">
      <w:pPr>
        <w:ind w:left="0" w:firstLine="0"/>
        <w:jc w:val="both"/>
        <w:rPr/>
      </w:pPr>
      <w:r w:rsidDel="00000000" w:rsidR="00000000" w:rsidRPr="00000000">
        <w:rPr>
          <w:rtl w:val="0"/>
        </w:rPr>
        <w:t xml:space="preserve">```</w:t>
      </w:r>
    </w:p>
    <w:p w:rsidR="00000000" w:rsidDel="00000000" w:rsidP="00000000" w:rsidRDefault="00000000" w:rsidRPr="00000000" w14:paraId="00000060">
      <w:pPr>
        <w:ind w:left="0" w:firstLine="0"/>
        <w:jc w:val="both"/>
        <w:rPr/>
      </w:pPr>
      <w:r w:rsidDel="00000000" w:rsidR="00000000" w:rsidRPr="00000000">
        <w:rPr>
          <w:rtl w:val="0"/>
        </w:rPr>
        <w:t xml:space="preserve">COPY devops/docker_build/install_packages.sh .</w:t>
      </w:r>
    </w:p>
    <w:p w:rsidR="00000000" w:rsidDel="00000000" w:rsidP="00000000" w:rsidRDefault="00000000" w:rsidRPr="00000000" w14:paraId="00000061">
      <w:pPr>
        <w:ind w:left="0" w:firstLine="0"/>
        <w:jc w:val="both"/>
        <w:rPr/>
      </w:pPr>
      <w:r w:rsidDel="00000000" w:rsidR="00000000" w:rsidRPr="00000000">
        <w:rPr>
          <w:rtl w:val="0"/>
        </w:rPr>
        <w:t xml:space="preserve">RUN /bin/sh -c “./install_packages.sh”</w:t>
      </w:r>
    </w:p>
    <w:p w:rsidR="00000000" w:rsidDel="00000000" w:rsidP="00000000" w:rsidRDefault="00000000" w:rsidRPr="00000000" w14:paraId="00000062">
      <w:pPr>
        <w:ind w:left="0" w:firstLine="0"/>
        <w:jc w:val="both"/>
        <w:rPr/>
      </w:pPr>
      <w:r w:rsidDel="00000000" w:rsidR="00000000" w:rsidRPr="00000000">
        <w:rPr>
          <w:rtl w:val="0"/>
        </w:rPr>
        <w:t xml:space="preserve">```</w:t>
        <w:tab/>
      </w:r>
    </w:p>
    <w:p w:rsidR="00000000" w:rsidDel="00000000" w:rsidP="00000000" w:rsidRDefault="00000000" w:rsidRPr="00000000" w14:paraId="00000063">
      <w:pPr>
        <w:pStyle w:val="Heading3"/>
        <w:jc w:val="both"/>
        <w:rPr/>
      </w:pPr>
      <w:bookmarkStart w:colFirst="0" w:colLast="0" w:name="_kca9wbka175n" w:id="18"/>
      <w:bookmarkEnd w:id="18"/>
      <w:r w:rsidDel="00000000" w:rsidR="00000000" w:rsidRPr="00000000">
        <w:rPr>
          <w:rtl w:val="0"/>
        </w:rPr>
        <w:t xml:space="preserve">### Install Python packages</w:t>
      </w:r>
    </w:p>
    <w:p w:rsidR="00000000" w:rsidDel="00000000" w:rsidP="00000000" w:rsidRDefault="00000000" w:rsidRPr="00000000" w14:paraId="00000064">
      <w:pPr>
        <w:rPr/>
      </w:pPr>
      <w:r w:rsidDel="00000000" w:rsidR="00000000" w:rsidRPr="00000000">
        <w:rPr>
          <w:rtl w:val="0"/>
        </w:rPr>
        <w:t xml:space="preserve">We prefer to install Python packages with `poetry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Make sure that there is instruction to install `pip3` and `poetry`. You can either put it in a `Dockerfile` or in a separate file like `install_packages.sh`.</w:t>
      </w:r>
    </w:p>
    <w:p w:rsidR="00000000" w:rsidDel="00000000" w:rsidP="00000000" w:rsidRDefault="00000000" w:rsidRPr="00000000" w14:paraId="00000067">
      <w:pPr>
        <w:ind w:left="0" w:firstLine="0"/>
        <w:rPr/>
      </w:pP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rtl w:val="0"/>
        </w:rPr>
        <w:t xml:space="preserve">RUN apt-get install python3-pip</w:t>
      </w:r>
    </w:p>
    <w:p w:rsidR="00000000" w:rsidDel="00000000" w:rsidP="00000000" w:rsidRDefault="00000000" w:rsidRPr="00000000" w14:paraId="00000069">
      <w:pPr>
        <w:ind w:left="0" w:firstLine="0"/>
        <w:rPr/>
      </w:pPr>
      <w:r w:rsidDel="00000000" w:rsidR="00000000" w:rsidRPr="00000000">
        <w:rPr>
          <w:rtl w:val="0"/>
        </w:rPr>
        <w:t xml:space="preserve">RUN pip3 install poetry</w:t>
      </w:r>
    </w:p>
    <w:p w:rsidR="00000000" w:rsidDel="00000000" w:rsidP="00000000" w:rsidRDefault="00000000" w:rsidRPr="00000000" w14:paraId="0000006A">
      <w:pPr>
        <w:ind w:left="0" w:firstLine="0"/>
        <w:rPr/>
      </w:pPr>
      <w:r w:rsidDel="00000000" w:rsidR="00000000" w:rsidRPr="00000000">
        <w:rPr>
          <w:rtl w:val="0"/>
        </w:rPr>
        <w:t xml:space="preserv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Copy poetry-related files to the Docker filesystem so that files can be accessed by Docker</w:t>
      </w:r>
    </w:p>
    <w:p w:rsidR="00000000" w:rsidDel="00000000" w:rsidP="00000000" w:rsidRDefault="00000000" w:rsidRPr="00000000" w14:paraId="0000006D">
      <w:pPr>
        <w:ind w:left="0" w:firstLine="0"/>
        <w:rPr/>
      </w:pPr>
      <w:r w:rsidDel="00000000" w:rsidR="00000000" w:rsidRPr="00000000">
        <w:rPr>
          <w:rtl w:val="0"/>
        </w:rPr>
        <w:t xml:space="preserve">```</w:t>
      </w:r>
    </w:p>
    <w:p w:rsidR="00000000" w:rsidDel="00000000" w:rsidP="00000000" w:rsidRDefault="00000000" w:rsidRPr="00000000" w14:paraId="0000006E">
      <w:pPr>
        <w:ind w:left="0" w:firstLine="0"/>
        <w:rPr/>
      </w:pPr>
      <w:r w:rsidDel="00000000" w:rsidR="00000000" w:rsidRPr="00000000">
        <w:rPr>
          <w:rtl w:val="0"/>
        </w:rPr>
        <w:t xml:space="preserve">COPY devops/docker_build/poetry.toml</w:t>
      </w:r>
    </w:p>
    <w:p w:rsidR="00000000" w:rsidDel="00000000" w:rsidP="00000000" w:rsidRDefault="00000000" w:rsidRPr="00000000" w14:paraId="0000006F">
      <w:pPr>
        <w:ind w:left="0" w:firstLine="0"/>
        <w:rPr/>
      </w:pPr>
      <w:r w:rsidDel="00000000" w:rsidR="00000000" w:rsidRPr="00000000">
        <w:rPr>
          <w:rtl w:val="0"/>
        </w:rPr>
        <w:t xml:space="preserve">COPY devops/docker_build/poetry.lock</w:t>
      </w:r>
    </w:p>
    <w:p w:rsidR="00000000" w:rsidDel="00000000" w:rsidP="00000000" w:rsidRDefault="00000000" w:rsidRPr="00000000" w14:paraId="00000070">
      <w:pPr>
        <w:ind w:left="0" w:firstLine="0"/>
        <w:rPr/>
      </w:pP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Update Python packages</w:t>
      </w:r>
    </w:p>
    <w:p w:rsidR="00000000" w:rsidDel="00000000" w:rsidP="00000000" w:rsidRDefault="00000000" w:rsidRPr="00000000" w14:paraId="00000073">
      <w:pPr>
        <w:ind w:left="0" w:firstLine="0"/>
        <w:rPr/>
      </w:pPr>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t xml:space="preserve">RUN poetry install</w:t>
      </w:r>
    </w:p>
    <w:p w:rsidR="00000000" w:rsidDel="00000000" w:rsidP="00000000" w:rsidRDefault="00000000" w:rsidRPr="00000000" w14:paraId="00000075">
      <w:pPr>
        <w:ind w:left="0" w:firstLine="0"/>
        <w:rPr/>
      </w:pPr>
      <w:r w:rsidDel="00000000" w:rsidR="00000000" w:rsidRPr="00000000">
        <w:rPr>
          <w:rtl w:val="0"/>
        </w:rPr>
        <w:t xml:space="preserve">```</w:t>
      </w:r>
    </w:p>
    <w:p w:rsidR="00000000" w:rsidDel="00000000" w:rsidP="00000000" w:rsidRDefault="00000000" w:rsidRPr="00000000" w14:paraId="00000076">
      <w:pPr>
        <w:pStyle w:val="Heading2"/>
        <w:rPr/>
      </w:pPr>
      <w:bookmarkStart w:colFirst="0" w:colLast="0" w:name="_gmvi3hsn64e4" w:id="19"/>
      <w:bookmarkEnd w:id="19"/>
      <w:r w:rsidDel="00000000" w:rsidR="00000000" w:rsidRPr="00000000">
        <w:rPr>
          <w:rtl w:val="0"/>
        </w:rPr>
        <w:t xml:space="preserve">## Build an image from a Dockerfile</w:t>
      </w:r>
    </w:p>
    <w:p w:rsidR="00000000" w:rsidDel="00000000" w:rsidP="00000000" w:rsidRDefault="00000000" w:rsidRPr="00000000" w14:paraId="00000077">
      <w:pPr>
        <w:jc w:val="both"/>
        <w:rPr/>
      </w:pPr>
      <w:r w:rsidDel="00000000" w:rsidR="00000000" w:rsidRPr="00000000">
        <w:rPr>
          <w:rtl w:val="0"/>
        </w:rPr>
        <w:t xml:space="preserve">To build an image from a `Dockerfile` run:</w:t>
      </w:r>
    </w:p>
    <w:p w:rsidR="00000000" w:rsidDel="00000000" w:rsidP="00000000" w:rsidRDefault="00000000" w:rsidRPr="00000000" w14:paraId="00000078">
      <w:pPr>
        <w:jc w:val="both"/>
        <w:rPr/>
      </w:pPr>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t xml:space="preserve">&gt; docker build .</w:t>
      </w:r>
    </w:p>
    <w:p w:rsidR="00000000" w:rsidDel="00000000" w:rsidP="00000000" w:rsidRDefault="00000000" w:rsidRPr="00000000" w14:paraId="0000007A">
      <w:pPr>
        <w:jc w:val="both"/>
        <w:rPr/>
      </w:pPr>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t xml:space="preserve">The `Dockerfile` must be called `Dockerfile` and located in the root of the context.</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You can point to any `Dockerfile` by using `-f`:</w:t>
      </w:r>
    </w:p>
    <w:p w:rsidR="00000000" w:rsidDel="00000000" w:rsidP="00000000" w:rsidRDefault="00000000" w:rsidRPr="00000000" w14:paraId="0000007E">
      <w:pPr>
        <w:jc w:val="both"/>
        <w:rPr/>
      </w:pPr>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t xml:space="preserve">&gt; docker build -f /path_to_dockerfile/dockerfile_name</w:t>
      </w:r>
    </w:p>
    <w:p w:rsidR="00000000" w:rsidDel="00000000" w:rsidP="00000000" w:rsidRDefault="00000000" w:rsidRPr="00000000" w14:paraId="00000080">
      <w:pPr>
        <w:jc w:val="both"/>
        <w:rPr/>
      </w:pPr>
      <w:r w:rsidDel="00000000" w:rsidR="00000000" w:rsidRPr="00000000">
        <w:rPr>
          <w:rtl w:val="0"/>
        </w:rPr>
        <w:t xml:space="preserve">```</w:t>
      </w:r>
    </w:p>
    <w:p w:rsidR="00000000" w:rsidDel="00000000" w:rsidP="00000000" w:rsidRDefault="00000000" w:rsidRPr="00000000" w14:paraId="00000081">
      <w:pPr>
        <w:pStyle w:val="Heading1"/>
        <w:jc w:val="both"/>
        <w:rPr/>
      </w:pPr>
      <w:bookmarkStart w:colFirst="0" w:colLast="0" w:name="_cvq90yfr5zac" w:id="20"/>
      <w:bookmarkEnd w:id="20"/>
      <w:r w:rsidDel="00000000" w:rsidR="00000000" w:rsidRPr="00000000">
        <w:rPr>
          <w:rtl w:val="0"/>
        </w:rPr>
        <w:t xml:space="preserve"># Run multi-container Docker application </w:t>
      </w:r>
    </w:p>
    <w:p w:rsidR="00000000" w:rsidDel="00000000" w:rsidP="00000000" w:rsidRDefault="00000000" w:rsidRPr="00000000" w14:paraId="00000082">
      <w:pPr>
        <w:jc w:val="both"/>
        <w:rPr/>
      </w:pPr>
      <w:r w:rsidDel="00000000" w:rsidR="00000000" w:rsidRPr="00000000">
        <w:rPr>
          <w:rtl w:val="0"/>
        </w:rPr>
        <w:t xml:space="preserve">Compose is a tool for defining and running multi-container Docker applications. With Compose, you use a `YAML` file to configure your application’s services.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drawing>
          <wp:inline distB="114300" distT="114300" distL="114300" distR="114300">
            <wp:extent cx="5731200" cy="2501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jc w:val="both"/>
        <w:rPr/>
      </w:pPr>
      <w:bookmarkStart w:colFirst="0" w:colLast="0" w:name="_6e3xh5ahcteu" w:id="21"/>
      <w:bookmarkEnd w:id="21"/>
      <w:r w:rsidDel="00000000" w:rsidR="00000000" w:rsidRPr="00000000">
        <w:rPr>
          <w:rtl w:val="0"/>
        </w:rPr>
        <w:t xml:space="preserve">## Version</w:t>
      </w:r>
    </w:p>
    <w:p w:rsidR="00000000" w:rsidDel="00000000" w:rsidP="00000000" w:rsidRDefault="00000000" w:rsidRPr="00000000" w14:paraId="00000086">
      <w:pPr>
        <w:jc w:val="both"/>
        <w:rPr/>
      </w:pPr>
      <w:r w:rsidDel="00000000" w:rsidR="00000000" w:rsidRPr="00000000">
        <w:rPr>
          <w:rtl w:val="0"/>
        </w:rPr>
        <w:t xml:space="preserve">At the beginning of a `docker-compose.yaml` file specify the `docker-compose` version. We use the version `3.0`, for more information see </w:t>
      </w:r>
      <w:hyperlink r:id="rId9">
        <w:r w:rsidDel="00000000" w:rsidR="00000000" w:rsidRPr="00000000">
          <w:rPr>
            <w:color w:val="1155cc"/>
            <w:u w:val="single"/>
            <w:rtl w:val="0"/>
          </w:rPr>
          <w:t xml:space="preserve">the official documents</w:t>
        </w:r>
      </w:hyperlink>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rtl w:val="0"/>
        </w:rPr>
        <w:t xml:space="preserve">```</w:t>
      </w:r>
    </w:p>
    <w:p w:rsidR="00000000" w:rsidDel="00000000" w:rsidP="00000000" w:rsidRDefault="00000000" w:rsidRPr="00000000" w14:paraId="00000088">
      <w:pPr>
        <w:jc w:val="both"/>
        <w:rPr/>
      </w:pPr>
      <w:r w:rsidDel="00000000" w:rsidR="00000000" w:rsidRPr="00000000">
        <w:rPr>
          <w:rtl w:val="0"/>
        </w:rPr>
        <w:t xml:space="preserve">version: “3.0”</w:t>
      </w:r>
    </w:p>
    <w:p w:rsidR="00000000" w:rsidDel="00000000" w:rsidP="00000000" w:rsidRDefault="00000000" w:rsidRPr="00000000" w14:paraId="00000089">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pStyle w:val="Heading2"/>
        <w:rPr/>
      </w:pPr>
      <w:bookmarkStart w:colFirst="0" w:colLast="0" w:name="_dvdmve5rtdlb" w:id="22"/>
      <w:bookmarkEnd w:id="22"/>
      <w:r w:rsidDel="00000000" w:rsidR="00000000" w:rsidRPr="00000000">
        <w:rPr>
          <w:rtl w:val="0"/>
        </w:rPr>
        <w:t xml:space="preserve">## Images</w:t>
      </w:r>
    </w:p>
    <w:p w:rsidR="00000000" w:rsidDel="00000000" w:rsidP="00000000" w:rsidRDefault="00000000" w:rsidRPr="00000000" w14:paraId="0000008B">
      <w:pPr>
        <w:jc w:val="both"/>
        <w:rPr/>
      </w:pPr>
      <w:r w:rsidDel="00000000" w:rsidR="00000000" w:rsidRPr="00000000">
        <w:rPr>
          <w:rtl w:val="0"/>
        </w:rPr>
        <w:t xml:space="preserve">You can either re-use a public image or build a new one from a `Dockerfile`.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`app` service below uses the image that is built from the `dev.Dockerfile`. </w:t>
      </w:r>
    </w:p>
    <w:p w:rsidR="00000000" w:rsidDel="00000000" w:rsidP="00000000" w:rsidRDefault="00000000" w:rsidRPr="00000000" w14:paraId="0000008E">
      <w:pPr>
        <w:jc w:val="both"/>
        <w:rPr/>
      </w:pPr>
      <w:r w:rsidDel="00000000" w:rsidR="00000000" w:rsidRPr="00000000">
        <w:rPr>
          <w:rtl w:val="0"/>
        </w:rPr>
        <w:t xml:space="preserve">```</w:t>
      </w:r>
    </w:p>
    <w:p w:rsidR="00000000" w:rsidDel="00000000" w:rsidP="00000000" w:rsidRDefault="00000000" w:rsidRPr="00000000" w14:paraId="0000008F">
      <w:pPr>
        <w:jc w:val="both"/>
        <w:rPr/>
      </w:pPr>
      <w:r w:rsidDel="00000000" w:rsidR="00000000" w:rsidRPr="00000000">
        <w:rPr>
          <w:rtl w:val="0"/>
        </w:rPr>
        <w:t xml:space="preserve">app:</w:t>
      </w:r>
    </w:p>
    <w:p w:rsidR="00000000" w:rsidDel="00000000" w:rsidP="00000000" w:rsidRDefault="00000000" w:rsidRPr="00000000" w14:paraId="00000090">
      <w:pPr>
        <w:jc w:val="both"/>
        <w:rPr/>
      </w:pPr>
      <w:r w:rsidDel="00000000" w:rsidR="00000000" w:rsidRPr="00000000">
        <w:rPr>
          <w:rtl w:val="0"/>
        </w:rPr>
        <w:t xml:space="preserve">   build:</w:t>
      </w:r>
    </w:p>
    <w:p w:rsidR="00000000" w:rsidDel="00000000" w:rsidP="00000000" w:rsidRDefault="00000000" w:rsidRPr="00000000" w14:paraId="00000091">
      <w:pPr>
        <w:jc w:val="both"/>
        <w:rPr/>
      </w:pPr>
      <w:r w:rsidDel="00000000" w:rsidR="00000000" w:rsidRPr="00000000">
        <w:rPr>
          <w:rtl w:val="0"/>
        </w:rPr>
        <w:t xml:space="preserve">      context: .</w:t>
      </w:r>
    </w:p>
    <w:p w:rsidR="00000000" w:rsidDel="00000000" w:rsidP="00000000" w:rsidRDefault="00000000" w:rsidRPr="00000000" w14:paraId="00000092">
      <w:pPr>
        <w:jc w:val="both"/>
        <w:rPr/>
      </w:pPr>
      <w:r w:rsidDel="00000000" w:rsidR="00000000" w:rsidRPr="00000000">
        <w:rPr>
          <w:rtl w:val="0"/>
        </w:rPr>
        <w:t xml:space="preserve">      dockerfile: dev.Dockerfile </w:t>
      </w:r>
    </w:p>
    <w:p w:rsidR="00000000" w:rsidDel="00000000" w:rsidP="00000000" w:rsidRDefault="00000000" w:rsidRPr="00000000" w14:paraId="00000093">
      <w:pPr>
        <w:jc w:val="both"/>
        <w:rPr/>
      </w:pPr>
      <w:r w:rsidDel="00000000" w:rsidR="00000000" w:rsidRPr="00000000">
        <w:rPr>
          <w:rtl w:val="0"/>
        </w:rPr>
        <w:t xml:space="preserv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The `im_postgres_local` service below uses the public `postgres` image pulled from the </w:t>
      </w:r>
      <w:hyperlink r:id="rId10">
        <w:r w:rsidDel="00000000" w:rsidR="00000000" w:rsidRPr="00000000">
          <w:rPr>
            <w:color w:val="1155cc"/>
            <w:u w:val="single"/>
            <w:rtl w:val="0"/>
          </w:rPr>
          <w:t xml:space="preserve">Docker hub registry</w:t>
        </w:r>
      </w:hyperlink>
      <w:r w:rsidDel="00000000" w:rsidR="00000000" w:rsidRPr="00000000">
        <w:rPr>
          <w:rtl w:val="0"/>
        </w:rPr>
        <w:t xml:space="preserve">.</w:t>
      </w:r>
    </w:p>
    <w:p w:rsidR="00000000" w:rsidDel="00000000" w:rsidP="00000000" w:rsidRDefault="00000000" w:rsidRPr="00000000" w14:paraId="00000096">
      <w:pPr>
        <w:jc w:val="both"/>
        <w:rPr/>
      </w:pPr>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t xml:space="preserve">im_postgres_local:</w:t>
      </w:r>
    </w:p>
    <w:p w:rsidR="00000000" w:rsidDel="00000000" w:rsidP="00000000" w:rsidRDefault="00000000" w:rsidRPr="00000000" w14:paraId="00000098">
      <w:pPr>
        <w:jc w:val="both"/>
        <w:rPr/>
      </w:pPr>
      <w:r w:rsidDel="00000000" w:rsidR="00000000" w:rsidRPr="00000000">
        <w:rPr>
          <w:rtl w:val="0"/>
        </w:rPr>
        <w:t xml:space="preserve">   image: postgres: 13</w:t>
      </w:r>
    </w:p>
    <w:p w:rsidR="00000000" w:rsidDel="00000000" w:rsidP="00000000" w:rsidRDefault="00000000" w:rsidRPr="00000000" w14:paraId="00000099">
      <w:pPr>
        <w:jc w:val="both"/>
        <w:rPr/>
      </w:pPr>
      <w:r w:rsidDel="00000000" w:rsidR="00000000" w:rsidRPr="00000000">
        <w:rPr>
          <w:rtl w:val="0"/>
        </w:rPr>
        <w:t xml:space="preserve">```</w:t>
      </w:r>
    </w:p>
    <w:p w:rsidR="00000000" w:rsidDel="00000000" w:rsidP="00000000" w:rsidRDefault="00000000" w:rsidRPr="00000000" w14:paraId="0000009A">
      <w:pPr>
        <w:pStyle w:val="Heading2"/>
        <w:jc w:val="both"/>
        <w:rPr/>
      </w:pPr>
      <w:bookmarkStart w:colFirst="0" w:colLast="0" w:name="_koqusw1nfwow" w:id="23"/>
      <w:bookmarkEnd w:id="23"/>
      <w:r w:rsidDel="00000000" w:rsidR="00000000" w:rsidRPr="00000000">
        <w:rPr>
          <w:rtl w:val="0"/>
        </w:rPr>
        <w:t xml:space="preserve">## Bind mount</w:t>
      </w:r>
    </w:p>
    <w:p w:rsidR="00000000" w:rsidDel="00000000" w:rsidP="00000000" w:rsidRDefault="00000000" w:rsidRPr="00000000" w14:paraId="0000009B">
      <w:pPr>
        <w:jc w:val="both"/>
        <w:rPr/>
      </w:pPr>
      <w:r w:rsidDel="00000000" w:rsidR="00000000" w:rsidRPr="00000000">
        <w:rPr>
          <w:rtl w:val="0"/>
        </w:rPr>
        <w:t xml:space="preserve">If you want to be able to access code inside a Docker container, you should bind-mount a directory with the code on the host.</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Mount a directory on the host inside a Docker container, e.g. mount current directory to `/app` dir inside a Docker container:</w:t>
      </w:r>
    </w:p>
    <w:p w:rsidR="00000000" w:rsidDel="00000000" w:rsidP="00000000" w:rsidRDefault="00000000" w:rsidRPr="00000000" w14:paraId="0000009E">
      <w:pPr>
        <w:jc w:val="both"/>
        <w:rPr/>
      </w:pPr>
      <w:r w:rsidDel="00000000" w:rsidR="00000000" w:rsidRPr="00000000">
        <w:rPr>
          <w:rtl w:val="0"/>
        </w:rPr>
        <w:t xml:space="preserve">```</w:t>
      </w:r>
    </w:p>
    <w:p w:rsidR="00000000" w:rsidDel="00000000" w:rsidP="00000000" w:rsidRDefault="00000000" w:rsidRPr="00000000" w14:paraId="0000009F">
      <w:pPr>
        <w:jc w:val="both"/>
        <w:rPr/>
      </w:pPr>
      <w:r w:rsidDel="00000000" w:rsidR="00000000" w:rsidRPr="00000000">
        <w:rPr>
          <w:rtl w:val="0"/>
        </w:rPr>
        <w:t xml:space="preserve">app:</w:t>
      </w:r>
    </w:p>
    <w:p w:rsidR="00000000" w:rsidDel="00000000" w:rsidP="00000000" w:rsidRDefault="00000000" w:rsidRPr="00000000" w14:paraId="000000A0">
      <w:pPr>
        <w:jc w:val="both"/>
        <w:rPr/>
      </w:pPr>
      <w:r w:rsidDel="00000000" w:rsidR="00000000" w:rsidRPr="00000000">
        <w:rPr>
          <w:rtl w:val="0"/>
        </w:rPr>
        <w:t xml:space="preserve">   volumes: </w:t>
      </w:r>
    </w:p>
    <w:p w:rsidR="00000000" w:rsidDel="00000000" w:rsidP="00000000" w:rsidRDefault="00000000" w:rsidRPr="00000000" w14:paraId="000000A1">
      <w:pPr>
        <w:numPr>
          <w:ilvl w:val="0"/>
          <w:numId w:val="7"/>
        </w:numPr>
        <w:ind w:left="720" w:hanging="360"/>
        <w:jc w:val="both"/>
        <w:rPr>
          <w:u w:val="none"/>
        </w:rPr>
      </w:pPr>
      <w:r w:rsidDel="00000000" w:rsidR="00000000" w:rsidRPr="00000000">
        <w:rPr>
          <w:rtl w:val="0"/>
        </w:rPr>
        <w:t xml:space="preserve">.:/app</w:t>
      </w:r>
    </w:p>
    <w:p w:rsidR="00000000" w:rsidDel="00000000" w:rsidP="00000000" w:rsidRDefault="00000000" w:rsidRPr="00000000" w14:paraId="000000A2">
      <w:pPr>
        <w:jc w:val="both"/>
        <w:rPr/>
      </w:pPr>
      <w:r w:rsidDel="00000000" w:rsidR="00000000" w:rsidRPr="00000000">
        <w:rPr>
          <w:rtl w:val="0"/>
        </w:rPr>
        <w:t xml:space="preserve">```</w:t>
      </w:r>
    </w:p>
    <w:p w:rsidR="00000000" w:rsidDel="00000000" w:rsidP="00000000" w:rsidRDefault="00000000" w:rsidRPr="00000000" w14:paraId="000000A3">
      <w:pPr>
        <w:pStyle w:val="Heading2"/>
        <w:jc w:val="both"/>
        <w:rPr/>
      </w:pPr>
      <w:bookmarkStart w:colFirst="0" w:colLast="0" w:name="_op7qxlav42l9" w:id="24"/>
      <w:bookmarkEnd w:id="24"/>
      <w:r w:rsidDel="00000000" w:rsidR="00000000" w:rsidRPr="00000000">
        <w:rPr>
          <w:rtl w:val="0"/>
        </w:rPr>
        <w:t xml:space="preserve">## Environment variables</w:t>
      </w:r>
    </w:p>
    <w:p w:rsidR="00000000" w:rsidDel="00000000" w:rsidP="00000000" w:rsidRDefault="00000000" w:rsidRPr="00000000" w14:paraId="000000A4">
      <w:pPr>
        <w:jc w:val="both"/>
        <w:rPr/>
      </w:pPr>
      <w:r w:rsidDel="00000000" w:rsidR="00000000" w:rsidRPr="00000000">
        <w:rPr>
          <w:rtl w:val="0"/>
        </w:rPr>
        <w:t xml:space="preserve">You can either use variables directly from the environment or pass them in a `docker-compose.yaml` file.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It is supposed that `POSTGRES_VERSION` is already defined in the shell.</w:t>
      </w:r>
    </w:p>
    <w:p w:rsidR="00000000" w:rsidDel="00000000" w:rsidP="00000000" w:rsidRDefault="00000000" w:rsidRPr="00000000" w14:paraId="000000A7">
      <w:pPr>
        <w:jc w:val="both"/>
        <w:rPr/>
      </w:pPr>
      <w:r w:rsidDel="00000000" w:rsidR="00000000" w:rsidRPr="00000000">
        <w:rPr>
          <w:rtl w:val="0"/>
        </w:rPr>
        <w:t xml:space="preserve">```</w:t>
      </w:r>
    </w:p>
    <w:p w:rsidR="00000000" w:rsidDel="00000000" w:rsidP="00000000" w:rsidRDefault="00000000" w:rsidRPr="00000000" w14:paraId="000000A8">
      <w:pPr>
        <w:jc w:val="both"/>
        <w:rPr/>
      </w:pPr>
      <w:r w:rsidDel="00000000" w:rsidR="00000000" w:rsidRPr="00000000">
        <w:rPr>
          <w:rtl w:val="0"/>
        </w:rPr>
        <w:t xml:space="preserve">db</w:t>
      </w:r>
      <w:r w:rsidDel="00000000" w:rsidR="00000000" w:rsidRPr="00000000">
        <w:rPr>
          <w:rtl w:val="0"/>
        </w:rPr>
        <w:t xml:space="preserve">:</w:t>
      </w:r>
    </w:p>
    <w:p w:rsidR="00000000" w:rsidDel="00000000" w:rsidP="00000000" w:rsidRDefault="00000000" w:rsidRPr="00000000" w14:paraId="000000A9">
      <w:pPr>
        <w:spacing w:after="160" w:line="342.8568" w:lineRule="auto"/>
        <w:jc w:val="both"/>
        <w:rPr/>
      </w:pP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"postgres:${POSTGRES_VERSION}"</w:t>
      </w:r>
    </w:p>
    <w:p w:rsidR="00000000" w:rsidDel="00000000" w:rsidP="00000000" w:rsidRDefault="00000000" w:rsidRPr="00000000" w14:paraId="000000AA">
      <w:pPr>
        <w:spacing w:after="160" w:line="342.8568" w:lineRule="auto"/>
        <w:jc w:val="both"/>
        <w:rPr/>
      </w:pPr>
      <w:r w:rsidDel="00000000" w:rsidR="00000000" w:rsidRPr="00000000">
        <w:rPr>
          <w:rtl w:val="0"/>
        </w:rPr>
        <w:t xml:space="preserve">```</w:t>
      </w:r>
    </w:p>
    <w:p w:rsidR="00000000" w:rsidDel="00000000" w:rsidP="00000000" w:rsidRDefault="00000000" w:rsidRPr="00000000" w14:paraId="000000AB">
      <w:pPr>
        <w:spacing w:after="160" w:line="342.8568" w:lineRule="auto"/>
        <w:jc w:val="both"/>
        <w:rPr/>
      </w:pPr>
      <w:r w:rsidDel="00000000" w:rsidR="00000000" w:rsidRPr="00000000">
        <w:rPr>
          <w:rtl w:val="0"/>
        </w:rPr>
        <w:t xml:space="preserve">Set environment variable in a service’s container</w:t>
      </w:r>
    </w:p>
    <w:p w:rsidR="00000000" w:rsidDel="00000000" w:rsidP="00000000" w:rsidRDefault="00000000" w:rsidRPr="00000000" w14:paraId="000000AC">
      <w:pPr>
        <w:spacing w:after="0" w:line="342.8568" w:lineRule="auto"/>
        <w:jc w:val="both"/>
        <w:rPr/>
      </w:pPr>
      <w:r w:rsidDel="00000000" w:rsidR="00000000" w:rsidRPr="00000000">
        <w:rPr>
          <w:rtl w:val="0"/>
        </w:rPr>
        <w:t xml:space="preserve">```</w:t>
      </w:r>
    </w:p>
    <w:p w:rsidR="00000000" w:rsidDel="00000000" w:rsidP="00000000" w:rsidRDefault="00000000" w:rsidRPr="00000000" w14:paraId="000000AD">
      <w:pPr>
        <w:spacing w:after="0" w:line="342.8568" w:lineRule="auto"/>
        <w:jc w:val="both"/>
        <w:rPr/>
      </w:pPr>
      <w:r w:rsidDel="00000000" w:rsidR="00000000" w:rsidRPr="00000000">
        <w:rPr>
          <w:rtl w:val="0"/>
        </w:rPr>
        <w:t xml:space="preserve">db: </w:t>
      </w:r>
    </w:p>
    <w:p w:rsidR="00000000" w:rsidDel="00000000" w:rsidP="00000000" w:rsidRDefault="00000000" w:rsidRPr="00000000" w14:paraId="000000AE">
      <w:pPr>
        <w:spacing w:after="0" w:line="342.8568" w:lineRule="auto"/>
        <w:jc w:val="both"/>
        <w:rPr/>
      </w:pPr>
      <w:r w:rsidDel="00000000" w:rsidR="00000000" w:rsidRPr="00000000">
        <w:rPr>
          <w:rtl w:val="0"/>
        </w:rPr>
        <w:t xml:space="preserve">   environment: </w:t>
      </w:r>
    </w:p>
    <w:p w:rsidR="00000000" w:rsidDel="00000000" w:rsidP="00000000" w:rsidRDefault="00000000" w:rsidRPr="00000000" w14:paraId="000000AF">
      <w:pPr>
        <w:numPr>
          <w:ilvl w:val="0"/>
          <w:numId w:val="54"/>
        </w:numPr>
        <w:spacing w:after="0" w:line="342.8568" w:lineRule="auto"/>
        <w:ind w:left="720" w:hanging="360"/>
        <w:jc w:val="both"/>
      </w:pPr>
      <w:r w:rsidDel="00000000" w:rsidR="00000000" w:rsidRPr="00000000">
        <w:rPr>
          <w:rtl w:val="0"/>
        </w:rPr>
        <w:t xml:space="preserve">POSTGRES_VERSION=13</w:t>
      </w:r>
    </w:p>
    <w:p w:rsidR="00000000" w:rsidDel="00000000" w:rsidP="00000000" w:rsidRDefault="00000000" w:rsidRPr="00000000" w14:paraId="000000B0">
      <w:pPr>
        <w:spacing w:after="0" w:line="342.8568" w:lineRule="auto"/>
        <w:jc w:val="both"/>
        <w:rPr/>
      </w:pPr>
      <w:r w:rsidDel="00000000" w:rsidR="00000000" w:rsidRPr="00000000">
        <w:rPr>
          <w:rtl w:val="0"/>
        </w:rPr>
        <w:t xml:space="preserve">    image: "postgres:${POSTGRES_VERSION}"</w:t>
      </w:r>
    </w:p>
    <w:p w:rsidR="00000000" w:rsidDel="00000000" w:rsidP="00000000" w:rsidRDefault="00000000" w:rsidRPr="00000000" w14:paraId="000000B1">
      <w:pPr>
        <w:spacing w:after="0" w:line="342.8568" w:lineRule="auto"/>
        <w:jc w:val="both"/>
        <w:rPr/>
      </w:pPr>
      <w:r w:rsidDel="00000000" w:rsidR="00000000" w:rsidRPr="00000000">
        <w:rPr>
          <w:rtl w:val="0"/>
        </w:rPr>
        <w:t xml:space="preserve">```</w:t>
      </w:r>
    </w:p>
    <w:p w:rsidR="00000000" w:rsidDel="00000000" w:rsidP="00000000" w:rsidRDefault="00000000" w:rsidRPr="00000000" w14:paraId="000000B2">
      <w:pPr>
        <w:spacing w:after="160" w:line="342.8568" w:lineRule="auto"/>
        <w:jc w:val="both"/>
        <w:rPr/>
      </w:pPr>
      <w:r w:rsidDel="00000000" w:rsidR="00000000" w:rsidRPr="00000000">
        <w:rPr>
          <w:rtl w:val="0"/>
        </w:rPr>
        <w:t xml:space="preserve">Set environment variable with `.env` file</w:t>
      </w:r>
    </w:p>
    <w:p w:rsidR="00000000" w:rsidDel="00000000" w:rsidP="00000000" w:rsidRDefault="00000000" w:rsidRPr="00000000" w14:paraId="000000B3">
      <w:pPr>
        <w:spacing w:after="0" w:line="342.8568" w:lineRule="auto"/>
        <w:jc w:val="both"/>
        <w:rPr/>
      </w:pPr>
      <w:r w:rsidDel="00000000" w:rsidR="00000000" w:rsidRPr="00000000">
        <w:rPr>
          <w:rtl w:val="0"/>
        </w:rPr>
        <w:t xml:space="preserve">```</w:t>
      </w:r>
    </w:p>
    <w:p w:rsidR="00000000" w:rsidDel="00000000" w:rsidP="00000000" w:rsidRDefault="00000000" w:rsidRPr="00000000" w14:paraId="000000B4">
      <w:pPr>
        <w:spacing w:after="0" w:line="342.8568" w:lineRule="auto"/>
        <w:jc w:val="both"/>
        <w:rPr/>
      </w:pPr>
      <w:r w:rsidDel="00000000" w:rsidR="00000000" w:rsidRPr="00000000">
        <w:rPr>
          <w:rtl w:val="0"/>
        </w:rPr>
        <w:t xml:space="preserve">db: </w:t>
      </w:r>
    </w:p>
    <w:p w:rsidR="00000000" w:rsidDel="00000000" w:rsidP="00000000" w:rsidRDefault="00000000" w:rsidRPr="00000000" w14:paraId="000000B5">
      <w:pPr>
        <w:spacing w:after="0" w:line="342.8568" w:lineRule="auto"/>
        <w:jc w:val="both"/>
        <w:rPr/>
      </w:pPr>
      <w:r w:rsidDel="00000000" w:rsidR="00000000" w:rsidRPr="00000000">
        <w:rPr>
          <w:rtl w:val="0"/>
        </w:rPr>
        <w:t xml:space="preserve">   env_file: </w:t>
      </w:r>
    </w:p>
    <w:p w:rsidR="00000000" w:rsidDel="00000000" w:rsidP="00000000" w:rsidRDefault="00000000" w:rsidRPr="00000000" w14:paraId="000000B6">
      <w:pPr>
        <w:numPr>
          <w:ilvl w:val="0"/>
          <w:numId w:val="54"/>
        </w:numPr>
        <w:spacing w:after="0" w:line="342.8568" w:lineRule="auto"/>
        <w:ind w:left="720" w:hanging="360"/>
        <w:jc w:val="both"/>
      </w:pPr>
      <w:r w:rsidDel="00000000" w:rsidR="00000000" w:rsidRPr="00000000">
        <w:rPr>
          <w:rtl w:val="0"/>
        </w:rPr>
        <w:t xml:space="preserve">./postgres_env.env</w:t>
      </w:r>
    </w:p>
    <w:p w:rsidR="00000000" w:rsidDel="00000000" w:rsidP="00000000" w:rsidRDefault="00000000" w:rsidRPr="00000000" w14:paraId="000000B7">
      <w:pPr>
        <w:spacing w:after="0" w:line="342.8568" w:lineRule="auto"/>
        <w:jc w:val="both"/>
        <w:rPr/>
      </w:pPr>
      <w:r w:rsidDel="00000000" w:rsidR="00000000" w:rsidRPr="00000000">
        <w:rPr>
          <w:rtl w:val="0"/>
        </w:rPr>
        <w:t xml:space="preserve">    image: "postgres:${POSTGRES_VERSION}"</w:t>
      </w:r>
    </w:p>
    <w:p w:rsidR="00000000" w:rsidDel="00000000" w:rsidP="00000000" w:rsidRDefault="00000000" w:rsidRPr="00000000" w14:paraId="000000B8">
      <w:pPr>
        <w:spacing w:after="0" w:line="342.8568" w:lineRule="auto"/>
        <w:jc w:val="both"/>
        <w:rPr/>
      </w:pPr>
      <w:r w:rsidDel="00000000" w:rsidR="00000000" w:rsidRPr="00000000">
        <w:rPr>
          <w:rtl w:val="0"/>
        </w:rPr>
        <w:t xml:space="preserve">```</w:t>
      </w:r>
    </w:p>
    <w:p w:rsidR="00000000" w:rsidDel="00000000" w:rsidP="00000000" w:rsidRDefault="00000000" w:rsidRPr="00000000" w14:paraId="000000B9">
      <w:pPr>
        <w:spacing w:after="160" w:line="342.8568" w:lineRule="auto"/>
        <w:jc w:val="both"/>
        <w:rPr/>
      </w:pPr>
      <w:r w:rsidDel="00000000" w:rsidR="00000000" w:rsidRPr="00000000">
        <w:rPr>
          <w:rtl w:val="0"/>
        </w:rPr>
        <w:t xml:space="preserve">File `postgres_env.env` </w:t>
      </w:r>
    </w:p>
    <w:p w:rsidR="00000000" w:rsidDel="00000000" w:rsidP="00000000" w:rsidRDefault="00000000" w:rsidRPr="00000000" w14:paraId="000000BA">
      <w:pPr>
        <w:spacing w:after="0" w:line="342.8568" w:lineRule="auto"/>
        <w:jc w:val="both"/>
        <w:rPr/>
      </w:pPr>
      <w:r w:rsidDel="00000000" w:rsidR="00000000" w:rsidRPr="00000000">
        <w:rPr>
          <w:rtl w:val="0"/>
        </w:rPr>
        <w:t xml:space="preserve">```</w:t>
      </w:r>
    </w:p>
    <w:p w:rsidR="00000000" w:rsidDel="00000000" w:rsidP="00000000" w:rsidRDefault="00000000" w:rsidRPr="00000000" w14:paraId="000000BB">
      <w:pPr>
        <w:spacing w:after="0" w:line="342.8568" w:lineRule="auto"/>
        <w:jc w:val="both"/>
        <w:rPr/>
      </w:pPr>
      <w:r w:rsidDel="00000000" w:rsidR="00000000" w:rsidRPr="00000000">
        <w:rPr>
          <w:rtl w:val="0"/>
        </w:rPr>
        <w:t xml:space="preserve">&gt; cat ./postgres_env.env</w:t>
      </w:r>
    </w:p>
    <w:p w:rsidR="00000000" w:rsidDel="00000000" w:rsidP="00000000" w:rsidRDefault="00000000" w:rsidRPr="00000000" w14:paraId="000000BC">
      <w:pPr>
        <w:spacing w:after="0" w:line="342.8568" w:lineRule="auto"/>
        <w:ind w:left="0" w:firstLine="0"/>
        <w:jc w:val="both"/>
        <w:rPr/>
      </w:pPr>
      <w:r w:rsidDel="00000000" w:rsidR="00000000" w:rsidRPr="00000000">
        <w:rPr>
          <w:rtl w:val="0"/>
        </w:rPr>
        <w:t xml:space="preserve">POSTGRES_VERSION=13</w:t>
      </w:r>
    </w:p>
    <w:p w:rsidR="00000000" w:rsidDel="00000000" w:rsidP="00000000" w:rsidRDefault="00000000" w:rsidRPr="00000000" w14:paraId="000000BD">
      <w:pPr>
        <w:spacing w:after="0" w:line="342.8568" w:lineRule="auto"/>
        <w:jc w:val="both"/>
        <w:rPr/>
      </w:pPr>
      <w:r w:rsidDel="00000000" w:rsidR="00000000" w:rsidRPr="00000000">
        <w:rPr>
          <w:rtl w:val="0"/>
        </w:rPr>
        <w:t xml:space="preserve">```</w:t>
      </w:r>
    </w:p>
    <w:p w:rsidR="00000000" w:rsidDel="00000000" w:rsidP="00000000" w:rsidRDefault="00000000" w:rsidRPr="00000000" w14:paraId="000000BE">
      <w:pPr>
        <w:pStyle w:val="Heading2"/>
        <w:spacing w:after="160" w:line="342.8568" w:lineRule="auto"/>
        <w:jc w:val="both"/>
        <w:rPr/>
      </w:pPr>
      <w:bookmarkStart w:colFirst="0" w:colLast="0" w:name="_3vjreqq0rixr" w:id="25"/>
      <w:bookmarkEnd w:id="25"/>
      <w:r w:rsidDel="00000000" w:rsidR="00000000" w:rsidRPr="00000000">
        <w:rPr>
          <w:rtl w:val="0"/>
        </w:rPr>
        <w:t xml:space="preserve">## Basic commands</w:t>
      </w:r>
    </w:p>
    <w:p w:rsidR="00000000" w:rsidDel="00000000" w:rsidP="00000000" w:rsidRDefault="00000000" w:rsidRPr="00000000" w14:paraId="000000BF">
      <w:pPr>
        <w:rPr/>
      </w:pPr>
      <w:r w:rsidDel="00000000" w:rsidR="00000000" w:rsidRPr="00000000">
        <w:rPr>
          <w:rtl w:val="0"/>
        </w:rPr>
        <w:t xml:space="preserve">To check more advanced usage, please see </w:t>
      </w:r>
      <w:hyperlink r:id="rId11">
        <w:r w:rsidDel="00000000" w:rsidR="00000000" w:rsidRPr="00000000">
          <w:rPr>
            <w:color w:val="1155cc"/>
            <w:u w:val="single"/>
            <w:rtl w:val="0"/>
          </w:rPr>
          <w:t xml:space="preserve">the official documentation.</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Build, (re)create, start, and attach to containers for a service. It is assumed that a `docker-compose` file has the name `docker-compose.yaml` and is located in the current dir.</w:t>
      </w:r>
    </w:p>
    <w:p w:rsidR="00000000" w:rsidDel="00000000" w:rsidP="00000000" w:rsidRDefault="00000000" w:rsidRPr="00000000" w14:paraId="000000C2">
      <w:pPr>
        <w:jc w:val="both"/>
        <w:rPr/>
      </w:pPr>
      <w:r w:rsidDel="00000000" w:rsidR="00000000" w:rsidRPr="00000000">
        <w:rPr>
          <w:rtl w:val="0"/>
        </w:rPr>
        <w:t xml:space="preserve">```</w:t>
      </w:r>
    </w:p>
    <w:p w:rsidR="00000000" w:rsidDel="00000000" w:rsidP="00000000" w:rsidRDefault="00000000" w:rsidRPr="00000000" w14:paraId="000000C3">
      <w:pPr>
        <w:jc w:val="both"/>
        <w:rPr/>
      </w:pPr>
      <w:r w:rsidDel="00000000" w:rsidR="00000000" w:rsidRPr="00000000">
        <w:rPr>
          <w:rtl w:val="0"/>
        </w:rPr>
        <w:t xml:space="preserve">&gt; docker-compose up</w:t>
      </w:r>
    </w:p>
    <w:p w:rsidR="00000000" w:rsidDel="00000000" w:rsidP="00000000" w:rsidRDefault="00000000" w:rsidRPr="00000000" w14:paraId="000000C4">
      <w:pPr>
        <w:jc w:val="both"/>
        <w:rPr/>
      </w:pP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List containers </w:t>
      </w:r>
    </w:p>
    <w:p w:rsidR="00000000" w:rsidDel="00000000" w:rsidP="00000000" w:rsidRDefault="00000000" w:rsidRPr="00000000" w14:paraId="000000C7">
      <w:pPr>
        <w:jc w:val="both"/>
        <w:rPr/>
      </w:pPr>
      <w:r w:rsidDel="00000000" w:rsidR="00000000" w:rsidRPr="00000000">
        <w:rPr>
          <w:rtl w:val="0"/>
        </w:rPr>
        <w:t xml:space="preserve">```</w:t>
      </w:r>
    </w:p>
    <w:p w:rsidR="00000000" w:rsidDel="00000000" w:rsidP="00000000" w:rsidRDefault="00000000" w:rsidRPr="00000000" w14:paraId="000000C8">
      <w:pPr>
        <w:jc w:val="both"/>
        <w:rPr/>
      </w:pPr>
      <w:r w:rsidDel="00000000" w:rsidR="00000000" w:rsidRPr="00000000">
        <w:rPr>
          <w:rtl w:val="0"/>
        </w:rPr>
        <w:t xml:space="preserve">&gt; docker-compose ps</w:t>
      </w:r>
    </w:p>
    <w:p w:rsidR="00000000" w:rsidDel="00000000" w:rsidP="00000000" w:rsidRDefault="00000000" w:rsidRPr="00000000" w14:paraId="000000C9">
      <w:pPr>
        <w:jc w:val="both"/>
        <w:rPr/>
      </w:pPr>
      <w:r w:rsidDel="00000000" w:rsidR="00000000" w:rsidRPr="00000000">
        <w:rPr>
          <w:rtl w:val="0"/>
        </w:rPr>
        <w:t xml:space="preserv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Stop containers created by `up`.</w:t>
      </w:r>
    </w:p>
    <w:p w:rsidR="00000000" w:rsidDel="00000000" w:rsidP="00000000" w:rsidRDefault="00000000" w:rsidRPr="00000000" w14:paraId="000000CC">
      <w:pPr>
        <w:jc w:val="both"/>
        <w:rPr/>
      </w:pPr>
      <w:r w:rsidDel="00000000" w:rsidR="00000000" w:rsidRPr="00000000">
        <w:rPr>
          <w:rtl w:val="0"/>
        </w:rPr>
        <w:t xml:space="preserve">```</w:t>
      </w:r>
    </w:p>
    <w:p w:rsidR="00000000" w:rsidDel="00000000" w:rsidP="00000000" w:rsidRDefault="00000000" w:rsidRPr="00000000" w14:paraId="000000CD">
      <w:pPr>
        <w:jc w:val="both"/>
        <w:rPr/>
      </w:pPr>
      <w:r w:rsidDel="00000000" w:rsidR="00000000" w:rsidRPr="00000000">
        <w:rPr>
          <w:rtl w:val="0"/>
        </w:rPr>
        <w:t xml:space="preserve">&gt; docker-compose down</w:t>
      </w:r>
    </w:p>
    <w:p w:rsidR="00000000" w:rsidDel="00000000" w:rsidP="00000000" w:rsidRDefault="00000000" w:rsidRPr="00000000" w14:paraId="000000CE">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pStyle w:val="Heading1"/>
        <w:jc w:val="both"/>
        <w:rPr/>
      </w:pPr>
      <w:bookmarkStart w:colFirst="0" w:colLast="0" w:name="_mw0baynor14u" w:id="26"/>
      <w:bookmarkEnd w:id="26"/>
      <w:r w:rsidDel="00000000" w:rsidR="00000000" w:rsidRPr="00000000">
        <w:rPr>
          <w:rtl w:val="0"/>
        </w:rPr>
        <w:t xml:space="preserve"># How to test a package in a Docker container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&gt; sudo /bin/bash -c "(source /venv/bin/activate; pip install yfinance)"</w:t>
      </w:r>
    </w:p>
    <w:p w:rsidR="00000000" w:rsidDel="00000000" w:rsidP="00000000" w:rsidRDefault="00000000" w:rsidRPr="00000000" w14:paraId="000000D2">
      <w:pPr>
        <w:rPr/>
      </w:pPr>
      <w:r w:rsidDel="00000000" w:rsidR="00000000" w:rsidRPr="00000000">
        <w:rPr>
          <w:rtl w:val="0"/>
        </w:rPr>
        <w:t xml:space="preserve">&gt; python -c "import finance"</w:t>
      </w:r>
    </w:p>
    <w:p w:rsidR="00000000" w:rsidDel="00000000" w:rsidP="00000000" w:rsidRDefault="00000000" w:rsidRPr="00000000" w14:paraId="000000D3">
      <w:pPr>
        <w:pStyle w:val="Heading2"/>
        <w:rPr/>
      </w:pPr>
      <w:bookmarkStart w:colFirst="0" w:colLast="0" w:name="_kyoa043kr0h" w:id="27"/>
      <w:bookmarkEnd w:id="27"/>
      <w:r w:rsidDel="00000000" w:rsidR="00000000" w:rsidRPr="00000000">
        <w:rPr>
          <w:rtl w:val="0"/>
        </w:rPr>
        <w:t xml:space="preserve">## Hacky approach to patch up a container</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After install create a new version of the container</w:t>
      </w:r>
    </w:p>
    <w:p w:rsidR="00000000" w:rsidDel="00000000" w:rsidP="00000000" w:rsidRDefault="00000000" w:rsidRPr="00000000" w14:paraId="000000D5">
      <w:pPr>
        <w:rPr/>
      </w:pPr>
      <w:r w:rsidDel="00000000" w:rsidR="00000000" w:rsidRPr="00000000">
        <w:rPr>
          <w:rtl w:val="0"/>
        </w:rPr>
        <w:t xml:space="preserve">&gt; docker commit d2916dd5f122 623860924167.dkr.ecr.eu-north-1.amazonaws.com/cmamp:dev_ccxtpr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Push to the repo</w:t>
      </w:r>
    </w:p>
    <w:p w:rsidR="00000000" w:rsidDel="00000000" w:rsidP="00000000" w:rsidRDefault="00000000" w:rsidRPr="00000000" w14:paraId="000000D8">
      <w:pPr>
        <w:rPr/>
      </w:pPr>
      <w:r w:rsidDel="00000000" w:rsidR="00000000" w:rsidRPr="00000000">
        <w:rPr>
          <w:rtl w:val="0"/>
        </w:rPr>
        <w:t xml:space="preserve">&gt; docker push 623860924167.dkr.ecr.eu-north-1.amazonaws.com/cmamp:dev_ccxtpro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Then you can push and pull on different machines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&gt; docker pull 623860924167.dkr.ecr.eu-north-1.amazonaws.com/cmamp:dev_ccxtpro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use `docker_bash` you might need to retag it to match what the system expects</w:t>
      </w:r>
    </w:p>
    <w:p w:rsidR="00000000" w:rsidDel="00000000" w:rsidP="00000000" w:rsidRDefault="00000000" w:rsidRPr="00000000" w14:paraId="000000DF">
      <w:pPr>
        <w:rPr/>
      </w:pPr>
      <w:r w:rsidDel="00000000" w:rsidR="00000000" w:rsidRPr="00000000">
        <w:rPr>
          <w:rtl w:val="0"/>
        </w:rPr>
        <w:t xml:space="preserve">&gt; docker tag 623860924167.dkr.ecr.eu-north-1.amazonaws.com/cmamp:dev_ccxtpro </w:t>
      </w:r>
      <w:r w:rsidDel="00000000" w:rsidR="00000000" w:rsidRPr="00000000">
        <w:rPr>
          <w:rtl w:val="0"/>
        </w:rPr>
      </w:r>
    </w:p>
    <w:p w:rsidR="00000000" w:rsidDel="00000000" w:rsidP="00000000" w:rsidRDefault="00000000" w:rsidRPr="00000000" w14:paraId="000000E0">
      <w:pPr>
        <w:pStyle w:val="Heading1"/>
        <w:jc w:val="both"/>
        <w:rPr/>
      </w:pPr>
      <w:bookmarkStart w:colFirst="0" w:colLast="0" w:name="_146iqwej2blz" w:id="28"/>
      <w:bookmarkEnd w:id="28"/>
      <w:r w:rsidDel="00000000" w:rsidR="00000000" w:rsidRPr="00000000">
        <w:rPr>
          <w:rtl w:val="0"/>
        </w:rPr>
        <w:t xml:space="preserve"># How to release a Docker image</w:t>
      </w:r>
    </w:p>
    <w:p w:rsidR="00000000" w:rsidDel="00000000" w:rsidP="00000000" w:rsidRDefault="00000000" w:rsidRPr="00000000" w14:paraId="000000E1">
      <w:pPr>
        <w:jc w:val="both"/>
        <w:rPr/>
      </w:pPr>
      <w:r w:rsidDel="00000000" w:rsidR="00000000" w:rsidRPr="00000000">
        <w:rPr>
          <w:rtl w:val="0"/>
        </w:rPr>
        <w:t xml:space="preserve">All the `invoke` tasks to run the release flow are in `//amp/helpers/lib_tasks.py`.</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Depending on the type of changes sometimes one needs to rebuild only the `prod` image, other times one needs to rebuild also the `dev` image.</w:t>
      </w:r>
    </w:p>
    <w:p w:rsidR="00000000" w:rsidDel="00000000" w:rsidP="00000000" w:rsidRDefault="00000000" w:rsidRPr="00000000" w14:paraId="000000E4">
      <w:pPr>
        <w:jc w:val="both"/>
        <w:rPr/>
      </w:pPr>
      <w:r w:rsidDel="00000000" w:rsidR="00000000" w:rsidRPr="00000000">
        <w:rPr>
          <w:rtl w:val="0"/>
        </w:rPr>
        <w:t xml:space="preserve">E.g.,</w:t>
      </w:r>
    </w:p>
    <w:p w:rsidR="00000000" w:rsidDel="00000000" w:rsidP="00000000" w:rsidRDefault="00000000" w:rsidRPr="00000000" w14:paraId="000000E5">
      <w:pPr>
        <w:numPr>
          <w:ilvl w:val="0"/>
          <w:numId w:val="42"/>
        </w:numPr>
        <w:ind w:left="720" w:hanging="360"/>
        <w:jc w:val="both"/>
      </w:pPr>
      <w:r w:rsidDel="00000000" w:rsidR="00000000" w:rsidRPr="00000000">
        <w:rPr>
          <w:rtl w:val="0"/>
        </w:rPr>
        <w:t xml:space="preserve">If you change Docker build-related things (e.g., add a Python package), you need to rebuild the `dev` image and then the `prod` image from the `dev` image</w:t>
      </w:r>
    </w:p>
    <w:p w:rsidR="00000000" w:rsidDel="00000000" w:rsidP="00000000" w:rsidRDefault="00000000" w:rsidRPr="00000000" w14:paraId="000000E6">
      <w:pPr>
        <w:numPr>
          <w:ilvl w:val="0"/>
          <w:numId w:val="42"/>
        </w:numPr>
        <w:ind w:left="720" w:hanging="360"/>
        <w:jc w:val="both"/>
      </w:pPr>
      <w:r w:rsidDel="00000000" w:rsidR="00000000" w:rsidRPr="00000000">
        <w:rPr>
          <w:rtl w:val="0"/>
        </w:rPr>
        <w:t xml:space="preserve">If you change the code for a production system, you need to create a new `prod` image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We try to use the same flow, conventions, and code for all the containers (e.g., amp, cmamp, dev_tools, opt).</w:t>
      </w:r>
    </w:p>
    <w:p w:rsidR="00000000" w:rsidDel="00000000" w:rsidP="00000000" w:rsidRDefault="00000000" w:rsidRPr="00000000" w14:paraId="000000E9">
      <w:pPr>
        <w:pStyle w:val="Heading2"/>
        <w:jc w:val="both"/>
        <w:rPr/>
      </w:pPr>
      <w:bookmarkStart w:colFirst="0" w:colLast="0" w:name="_dorsze4cvo2j" w:id="29"/>
      <w:bookmarkEnd w:id="29"/>
      <w:r w:rsidDel="00000000" w:rsidR="00000000" w:rsidRPr="00000000">
        <w:rPr>
          <w:rtl w:val="0"/>
        </w:rPr>
        <w:t xml:space="preserve">## Stages</w:t>
      </w:r>
    </w:p>
    <w:p w:rsidR="00000000" w:rsidDel="00000000" w:rsidP="00000000" w:rsidRDefault="00000000" w:rsidRPr="00000000" w14:paraId="000000EA">
      <w:pPr>
        <w:jc w:val="both"/>
        <w:rPr/>
      </w:pPr>
      <w:r w:rsidDel="00000000" w:rsidR="00000000" w:rsidRPr="00000000">
        <w:rPr>
          <w:rtl w:val="0"/>
        </w:rPr>
        <w:t xml:space="preserve">A "stage" is a step (e.g., local, dev, prod) in our release workflow of Docker images, code, or infrastructure.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To run a Docker container in a certain stage use the `stage` parameter</w:t>
      </w:r>
    </w:p>
    <w:p w:rsidR="00000000" w:rsidDel="00000000" w:rsidP="00000000" w:rsidRDefault="00000000" w:rsidRPr="00000000" w14:paraId="000000ED">
      <w:pPr>
        <w:numPr>
          <w:ilvl w:val="0"/>
          <w:numId w:val="8"/>
        </w:numPr>
        <w:ind w:left="720" w:hanging="360"/>
        <w:jc w:val="both"/>
        <w:rPr>
          <w:sz w:val="22"/>
          <w:szCs w:val="22"/>
        </w:rPr>
      </w:pPr>
      <w:r w:rsidDel="00000000" w:rsidR="00000000" w:rsidRPr="00000000">
        <w:rPr>
          <w:rtl w:val="0"/>
        </w:rPr>
        <w:t xml:space="preserve">E.g. `i docker_bash --stage=”local”` creates a bash session inside the local docker `amp`  container</w:t>
      </w:r>
    </w:p>
    <w:p w:rsidR="00000000" w:rsidDel="00000000" w:rsidP="00000000" w:rsidRDefault="00000000" w:rsidRPr="00000000" w14:paraId="000000EE">
      <w:pPr>
        <w:pStyle w:val="Heading3"/>
        <w:jc w:val="both"/>
        <w:rPr/>
      </w:pPr>
      <w:bookmarkStart w:colFirst="0" w:colLast="0" w:name="_nqogaztv9mmh" w:id="30"/>
      <w:bookmarkEnd w:id="30"/>
      <w:r w:rsidDel="00000000" w:rsidR="00000000" w:rsidRPr="00000000">
        <w:rPr>
          <w:rtl w:val="0"/>
        </w:rPr>
        <w:t xml:space="preserve">### Local</w:t>
      </w:r>
    </w:p>
    <w:p w:rsidR="00000000" w:rsidDel="00000000" w:rsidP="00000000" w:rsidRDefault="00000000" w:rsidRPr="00000000" w14:paraId="000000EF">
      <w:pPr>
        <w:jc w:val="both"/>
        <w:rPr/>
      </w:pPr>
      <w:r w:rsidDel="00000000" w:rsidR="00000000" w:rsidRPr="00000000">
        <w:rPr>
          <w:rtl w:val="0"/>
        </w:rPr>
        <w:t xml:space="preserve">A `local` image is used to develop and test an update to the Docker container, e.g. after updating a package, installing a new package, etc.</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Local images can only be accessed locally by a developer, i.e. the team members can not / should not use local images. In practice `local` images are like `dev` images but private to users and servers.</w:t>
      </w:r>
    </w:p>
    <w:p w:rsidR="00000000" w:rsidDel="00000000" w:rsidP="00000000" w:rsidRDefault="00000000" w:rsidRPr="00000000" w14:paraId="000000F2">
      <w:pPr>
        <w:pStyle w:val="Heading3"/>
        <w:jc w:val="both"/>
        <w:rPr/>
      </w:pPr>
      <w:bookmarkStart w:colFirst="0" w:colLast="0" w:name="_vh2bibtzckef" w:id="31"/>
      <w:bookmarkEnd w:id="31"/>
      <w:r w:rsidDel="00000000" w:rsidR="00000000" w:rsidRPr="00000000">
        <w:rPr>
          <w:rtl w:val="0"/>
        </w:rPr>
        <w:t xml:space="preserve">### Dev</w:t>
      </w:r>
    </w:p>
    <w:p w:rsidR="00000000" w:rsidDel="00000000" w:rsidP="00000000" w:rsidRDefault="00000000" w:rsidRPr="00000000" w14:paraId="000000F3">
      <w:pPr>
        <w:jc w:val="both"/>
        <w:rPr/>
      </w:pPr>
      <w:r w:rsidDel="00000000" w:rsidR="00000000" w:rsidRPr="00000000">
        <w:rPr>
          <w:rtl w:val="0"/>
        </w:rPr>
        <w:t xml:space="preserve">A `dev` image is used by our team to develop our systems (e.g., to add new functionalities to the  `dev_tools` code). </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Typically the source code is mounted through a bind mount in Docker so that one can change the code and execute it in Docker.</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The image is tested, blessed, and released so that users and CI can use it without worries.</w:t>
      </w:r>
    </w:p>
    <w:p w:rsidR="00000000" w:rsidDel="00000000" w:rsidP="00000000" w:rsidRDefault="00000000" w:rsidRPr="00000000" w14:paraId="000000F8">
      <w:pPr>
        <w:jc w:val="both"/>
        <w:rPr/>
      </w:pPr>
      <w:r w:rsidDel="00000000" w:rsidR="00000000" w:rsidRPr="00000000">
        <w:rPr>
          <w:rtl w:val="0"/>
        </w:rPr>
        <w:t xml:space="preserve">Once a `dev` image is pushed to the docker registry it can be pulled and used by the team members.</w:t>
      </w:r>
    </w:p>
    <w:p w:rsidR="00000000" w:rsidDel="00000000" w:rsidP="00000000" w:rsidRDefault="00000000" w:rsidRPr="00000000" w14:paraId="000000F9">
      <w:pPr>
        <w:pStyle w:val="Heading3"/>
        <w:jc w:val="both"/>
        <w:rPr/>
      </w:pPr>
      <w:bookmarkStart w:colFirst="0" w:colLast="0" w:name="_dg26fbwbchdm" w:id="32"/>
      <w:bookmarkEnd w:id="32"/>
      <w:r w:rsidDel="00000000" w:rsidR="00000000" w:rsidRPr="00000000">
        <w:rPr>
          <w:rtl w:val="0"/>
        </w:rPr>
        <w:t xml:space="preserve">### Prod</w:t>
      </w:r>
    </w:p>
    <w:p w:rsidR="00000000" w:rsidDel="00000000" w:rsidP="00000000" w:rsidRDefault="00000000" w:rsidRPr="00000000" w14:paraId="000000FA">
      <w:pPr>
        <w:jc w:val="both"/>
        <w:rPr/>
      </w:pPr>
      <w:r w:rsidDel="00000000" w:rsidR="00000000" w:rsidRPr="00000000">
        <w:rPr>
          <w:rtl w:val="0"/>
        </w:rPr>
        <w:t xml:space="preserve">A `prod` image is used to run a system by final users. E.g., the linter inside `dev_tools`, some prod system inside Airflow.</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It is self-contained (it should have no dependencies) since it has everything required to run a system installed inside it, e.g., code (e.g., the linter), Python packages.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It is typically created from the `dev` image by copying the released code inside the `prod` image.</w:t>
      </w:r>
    </w:p>
    <w:p w:rsidR="00000000" w:rsidDel="00000000" w:rsidP="00000000" w:rsidRDefault="00000000" w:rsidRPr="00000000" w14:paraId="000000FF">
      <w:pPr>
        <w:pStyle w:val="Heading2"/>
        <w:rPr/>
      </w:pPr>
      <w:bookmarkStart w:colFirst="0" w:colLast="0" w:name="_jq2rmwr0pyai" w:id="33"/>
      <w:bookmarkEnd w:id="33"/>
      <w:r w:rsidDel="00000000" w:rsidR="00000000" w:rsidRPr="00000000">
        <w:rPr>
          <w:rtl w:val="0"/>
        </w:rPr>
        <w:t xml:space="preserve">## Overview of how to release an image</w:t>
      </w:r>
    </w:p>
    <w:p w:rsidR="00000000" w:rsidDel="00000000" w:rsidP="00000000" w:rsidRDefault="00000000" w:rsidRPr="00000000" w14:paraId="00000100">
      <w:pPr>
        <w:ind w:left="0" w:firstLine="0"/>
        <w:rPr/>
      </w:pPr>
      <w:r w:rsidDel="00000000" w:rsidR="00000000" w:rsidRPr="00000000">
        <w:rPr>
          <w:rtl w:val="0"/>
        </w:rPr>
        <w:t xml:space="preserve">The release flow consists of the following phases</w:t>
      </w:r>
    </w:p>
    <w:p w:rsidR="00000000" w:rsidDel="00000000" w:rsidP="00000000" w:rsidRDefault="00000000" w:rsidRPr="00000000" w14:paraId="00000101">
      <w:pPr>
        <w:numPr>
          <w:ilvl w:val="0"/>
          <w:numId w:val="50"/>
        </w:numPr>
        <w:ind w:left="720" w:hanging="360"/>
        <w:rPr>
          <w:b w:val="0"/>
          <w:sz w:val="22"/>
          <w:szCs w:val="22"/>
        </w:rPr>
      </w:pPr>
      <w:r w:rsidDel="00000000" w:rsidR="00000000" w:rsidRPr="00000000">
        <w:rPr>
          <w:rtl w:val="0"/>
        </w:rPr>
        <w:t xml:space="preserve">Make changes to the image</w:t>
      </w:r>
    </w:p>
    <w:p w:rsidR="00000000" w:rsidDel="00000000" w:rsidP="00000000" w:rsidRDefault="00000000" w:rsidRPr="00000000" w14:paraId="00000102">
      <w:pPr>
        <w:numPr>
          <w:ilvl w:val="1"/>
          <w:numId w:val="50"/>
        </w:numPr>
        <w:ind w:left="1440" w:hanging="360"/>
        <w:rPr>
          <w:b w:val="0"/>
          <w:sz w:val="22"/>
          <w:szCs w:val="22"/>
        </w:rPr>
      </w:pPr>
      <w:r w:rsidDel="00000000" w:rsidR="00000000" w:rsidRPr="00000000">
        <w:rPr>
          <w:rtl w:val="0"/>
        </w:rPr>
        <w:t xml:space="preserve">E.g., add Python package</w:t>
      </w:r>
    </w:p>
    <w:p w:rsidR="00000000" w:rsidDel="00000000" w:rsidP="00000000" w:rsidRDefault="00000000" w:rsidRPr="00000000" w14:paraId="00000103">
      <w:pPr>
        <w:numPr>
          <w:ilvl w:val="1"/>
          <w:numId w:val="50"/>
        </w:numPr>
        <w:ind w:left="1440" w:hanging="360"/>
        <w:rPr>
          <w:u w:val="none"/>
        </w:rPr>
      </w:pPr>
      <w:r w:rsidDel="00000000" w:rsidR="00000000" w:rsidRPr="00000000">
        <w:rPr>
          <w:rtl w:val="0"/>
        </w:rPr>
        <w:t xml:space="preserve">Update the changelog</w:t>
      </w:r>
    </w:p>
    <w:p w:rsidR="00000000" w:rsidDel="00000000" w:rsidP="00000000" w:rsidRDefault="00000000" w:rsidRPr="00000000" w14:paraId="00000104">
      <w:pPr>
        <w:numPr>
          <w:ilvl w:val="0"/>
          <w:numId w:val="50"/>
        </w:numPr>
        <w:ind w:left="720" w:hanging="360"/>
        <w:rPr>
          <w:b w:val="0"/>
          <w:sz w:val="22"/>
          <w:szCs w:val="22"/>
        </w:rPr>
      </w:pPr>
      <w:r w:rsidDel="00000000" w:rsidR="00000000" w:rsidRPr="00000000">
        <w:rPr>
          <w:rtl w:val="0"/>
        </w:rPr>
        <w:t xml:space="preserve">Build a local image</w:t>
      </w:r>
    </w:p>
    <w:p w:rsidR="00000000" w:rsidDel="00000000" w:rsidP="00000000" w:rsidRDefault="00000000" w:rsidRPr="00000000" w14:paraId="00000105">
      <w:pPr>
        <w:numPr>
          <w:ilvl w:val="1"/>
          <w:numId w:val="50"/>
        </w:numPr>
        <w:ind w:left="1440" w:hanging="360"/>
        <w:rPr>
          <w:u w:val="none"/>
        </w:rPr>
      </w:pPr>
      <w:r w:rsidDel="00000000" w:rsidR="00000000" w:rsidRPr="00000000">
        <w:rPr>
          <w:rtl w:val="0"/>
        </w:rPr>
        <w:t xml:space="preserve">Run specific tests (e.g., make sure that the new packages are installed)</w:t>
      </w:r>
    </w:p>
    <w:p w:rsidR="00000000" w:rsidDel="00000000" w:rsidP="00000000" w:rsidRDefault="00000000" w:rsidRPr="00000000" w14:paraId="00000106">
      <w:pPr>
        <w:numPr>
          <w:ilvl w:val="1"/>
          <w:numId w:val="50"/>
        </w:numPr>
        <w:ind w:left="1440" w:hanging="360"/>
        <w:rPr>
          <w:u w:val="none"/>
        </w:rPr>
      </w:pPr>
      <w:r w:rsidDel="00000000" w:rsidR="00000000" w:rsidRPr="00000000">
        <w:rPr>
          <w:rtl w:val="0"/>
        </w:rPr>
        <w:t xml:space="preserve">Run unit tests</w:t>
      </w:r>
    </w:p>
    <w:p w:rsidR="00000000" w:rsidDel="00000000" w:rsidP="00000000" w:rsidRDefault="00000000" w:rsidRPr="00000000" w14:paraId="00000107">
      <w:pPr>
        <w:numPr>
          <w:ilvl w:val="1"/>
          <w:numId w:val="50"/>
        </w:numPr>
        <w:ind w:left="1440" w:hanging="360"/>
        <w:rPr>
          <w:u w:val="none"/>
        </w:rPr>
      </w:pPr>
      <w:r w:rsidDel="00000000" w:rsidR="00000000" w:rsidRPr="00000000">
        <w:rPr>
          <w:rtl w:val="0"/>
        </w:rPr>
        <w:t xml:space="preserve">Run QA tests</w:t>
      </w:r>
    </w:p>
    <w:p w:rsidR="00000000" w:rsidDel="00000000" w:rsidP="00000000" w:rsidRDefault="00000000" w:rsidRPr="00000000" w14:paraId="00000108">
      <w:pPr>
        <w:numPr>
          <w:ilvl w:val="0"/>
          <w:numId w:val="50"/>
        </w:numPr>
        <w:ind w:left="720" w:hanging="360"/>
        <w:rPr>
          <w:u w:val="none"/>
        </w:rPr>
      </w:pPr>
      <w:r w:rsidDel="00000000" w:rsidR="00000000" w:rsidRPr="00000000">
        <w:rPr>
          <w:rtl w:val="0"/>
        </w:rPr>
        <w:t xml:space="preserve">Tag local image as dev image</w:t>
      </w:r>
    </w:p>
    <w:p w:rsidR="00000000" w:rsidDel="00000000" w:rsidP="00000000" w:rsidRDefault="00000000" w:rsidRPr="00000000" w14:paraId="00000109">
      <w:pPr>
        <w:numPr>
          <w:ilvl w:val="0"/>
          <w:numId w:val="50"/>
        </w:numPr>
        <w:ind w:left="720" w:hanging="360"/>
        <w:rPr>
          <w:u w:val="none"/>
        </w:rPr>
      </w:pPr>
      <w:r w:rsidDel="00000000" w:rsidR="00000000" w:rsidRPr="00000000">
        <w:rPr>
          <w:rtl w:val="0"/>
        </w:rPr>
        <w:t xml:space="preserve">Push dev image to ECR</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 there is also an associated prod image</w:t>
      </w:r>
    </w:p>
    <w:p w:rsidR="00000000" w:rsidDel="00000000" w:rsidP="00000000" w:rsidRDefault="00000000" w:rsidRPr="00000000" w14:paraId="0000010C">
      <w:pPr>
        <w:numPr>
          <w:ilvl w:val="0"/>
          <w:numId w:val="50"/>
        </w:numPr>
        <w:ind w:left="720" w:hanging="360"/>
        <w:rPr>
          <w:u w:val="none"/>
        </w:rPr>
      </w:pPr>
      <w:r w:rsidDel="00000000" w:rsidR="00000000" w:rsidRPr="00000000">
        <w:rPr>
          <w:rtl w:val="0"/>
        </w:rPr>
        <w:t xml:space="preserve">Build prod image from dev image</w:t>
      </w:r>
    </w:p>
    <w:p w:rsidR="00000000" w:rsidDel="00000000" w:rsidP="00000000" w:rsidRDefault="00000000" w:rsidRPr="00000000" w14:paraId="0000010D">
      <w:pPr>
        <w:numPr>
          <w:ilvl w:val="1"/>
          <w:numId w:val="50"/>
        </w:numPr>
        <w:ind w:left="1440" w:hanging="360"/>
        <w:rPr>
          <w:u w:val="none"/>
        </w:rPr>
      </w:pPr>
      <w:r w:rsidDel="00000000" w:rsidR="00000000" w:rsidRPr="00000000">
        <w:rPr>
          <w:rtl w:val="0"/>
        </w:rPr>
        <w:t xml:space="preserve">Run unit / QA tests</w:t>
      </w:r>
    </w:p>
    <w:p w:rsidR="00000000" w:rsidDel="00000000" w:rsidP="00000000" w:rsidRDefault="00000000" w:rsidRPr="00000000" w14:paraId="0000010E">
      <w:pPr>
        <w:numPr>
          <w:ilvl w:val="0"/>
          <w:numId w:val="50"/>
        </w:numPr>
        <w:ind w:left="720" w:hanging="360"/>
        <w:rPr>
          <w:u w:val="none"/>
        </w:rPr>
      </w:pPr>
      <w:r w:rsidDel="00000000" w:rsidR="00000000" w:rsidRPr="00000000">
        <w:rPr>
          <w:rtl w:val="0"/>
        </w:rPr>
        <w:t xml:space="preserve">Push prod image to ECR</w:t>
      </w:r>
    </w:p>
    <w:p w:rsidR="00000000" w:rsidDel="00000000" w:rsidP="00000000" w:rsidRDefault="00000000" w:rsidRPr="00000000" w14:paraId="0000010F">
      <w:pPr>
        <w:pStyle w:val="Heading2"/>
        <w:rPr/>
      </w:pPr>
      <w:bookmarkStart w:colFirst="0" w:colLast="0" w:name="_t2c1kgeby6gm" w:id="34"/>
      <w:bookmarkEnd w:id="34"/>
      <w:r w:rsidDel="00000000" w:rsidR="00000000" w:rsidRPr="00000000">
        <w:rPr>
          <w:rtl w:val="0"/>
        </w:rPr>
        <w:t xml:space="preserve">## How to add a Python package to Docker image</w:t>
      </w:r>
    </w:p>
    <w:p w:rsidR="00000000" w:rsidDel="00000000" w:rsidP="00000000" w:rsidRDefault="00000000" w:rsidRPr="00000000" w14:paraId="00000110">
      <w:pPr>
        <w:jc w:val="both"/>
        <w:rPr/>
      </w:pPr>
      <w:r w:rsidDel="00000000" w:rsidR="00000000" w:rsidRPr="00000000">
        <w:rPr>
          <w:rtl w:val="0"/>
        </w:rPr>
        <w:t xml:space="preserve">To add a new Python package to a Docker image you need to update `poetry` files and release a new image:</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numPr>
          <w:ilvl w:val="0"/>
          <w:numId w:val="47"/>
        </w:numPr>
        <w:ind w:left="720" w:hanging="360"/>
        <w:jc w:val="both"/>
        <w:rPr>
          <w:sz w:val="22"/>
          <w:szCs w:val="22"/>
        </w:rPr>
      </w:pPr>
      <w:r w:rsidDel="00000000" w:rsidR="00000000" w:rsidRPr="00000000">
        <w:rPr>
          <w:rtl w:val="0"/>
        </w:rPr>
        <w:t xml:space="preserve">Add a new package to `amp/devops/docker_build/pyproject.toml` file to the `[tool.poetry.dependencies]` section</w:t>
      </w:r>
    </w:p>
    <w:p w:rsidR="00000000" w:rsidDel="00000000" w:rsidP="00000000" w:rsidRDefault="00000000" w:rsidRPr="00000000" w14:paraId="00000113">
      <w:pPr>
        <w:ind w:left="0" w:firstLine="720"/>
        <w:jc w:val="both"/>
        <w:rPr/>
      </w:pPr>
      <w:r w:rsidDel="00000000" w:rsidR="00000000" w:rsidRPr="00000000">
        <w:rPr>
          <w:rtl w:val="0"/>
        </w:rPr>
        <w:t xml:space="preserve">E.g., to add `pytest-timeout` do:</w:t>
      </w:r>
    </w:p>
    <w:p w:rsidR="00000000" w:rsidDel="00000000" w:rsidP="00000000" w:rsidRDefault="00000000" w:rsidRPr="00000000" w14:paraId="00000114">
      <w:pPr>
        <w:ind w:left="720" w:firstLine="0"/>
        <w:jc w:val="both"/>
        <w:rPr/>
      </w:pPr>
      <w:r w:rsidDel="00000000" w:rsidR="00000000" w:rsidRPr="00000000">
        <w:rPr>
          <w:rtl w:val="0"/>
        </w:rPr>
        <w:t xml:space="preserve">```</w:t>
      </w:r>
    </w:p>
    <w:p w:rsidR="00000000" w:rsidDel="00000000" w:rsidP="00000000" w:rsidRDefault="00000000" w:rsidRPr="00000000" w14:paraId="00000115">
      <w:pPr>
        <w:ind w:left="720" w:firstLine="0"/>
        <w:jc w:val="both"/>
        <w:rPr/>
      </w:pPr>
      <w:r w:rsidDel="00000000" w:rsidR="00000000" w:rsidRPr="00000000">
        <w:rPr>
          <w:rtl w:val="0"/>
        </w:rPr>
        <w:t xml:space="preserve">[tool.poetry.dependencies]</w:t>
      </w:r>
    </w:p>
    <w:p w:rsidR="00000000" w:rsidDel="00000000" w:rsidP="00000000" w:rsidRDefault="00000000" w:rsidRPr="00000000" w14:paraId="00000116">
      <w:pPr>
        <w:ind w:left="720" w:firstLine="0"/>
        <w:jc w:val="both"/>
        <w:rPr/>
      </w:pPr>
      <w:r w:rsidDel="00000000" w:rsidR="00000000" w:rsidRPr="00000000">
        <w:rPr>
          <w:rtl w:val="0"/>
        </w:rPr>
        <w:t xml:space="preserve">...</w:t>
      </w:r>
    </w:p>
    <w:p w:rsidR="00000000" w:rsidDel="00000000" w:rsidP="00000000" w:rsidRDefault="00000000" w:rsidRPr="00000000" w14:paraId="00000117">
      <w:pPr>
        <w:ind w:left="720" w:firstLine="0"/>
        <w:jc w:val="both"/>
        <w:rPr/>
      </w:pPr>
      <w:r w:rsidDel="00000000" w:rsidR="00000000" w:rsidRPr="00000000">
        <w:rPr>
          <w:rtl w:val="0"/>
        </w:rPr>
        <w:t xml:space="preserve">pytest-timeout = “*”</w:t>
      </w:r>
    </w:p>
    <w:p w:rsidR="00000000" w:rsidDel="00000000" w:rsidP="00000000" w:rsidRDefault="00000000" w:rsidRPr="00000000" w14:paraId="00000118">
      <w:pPr>
        <w:ind w:left="720" w:firstLine="0"/>
        <w:jc w:val="both"/>
        <w:rPr/>
      </w:pPr>
      <w:r w:rsidDel="00000000" w:rsidR="00000000" w:rsidRPr="00000000">
        <w:rPr>
          <w:rtl w:val="0"/>
        </w:rPr>
        <w:t xml:space="preserve">...</w:t>
      </w:r>
    </w:p>
    <w:p w:rsidR="00000000" w:rsidDel="00000000" w:rsidP="00000000" w:rsidRDefault="00000000" w:rsidRPr="00000000" w14:paraId="00000119">
      <w:pPr>
        <w:ind w:left="720" w:firstLine="0"/>
        <w:jc w:val="both"/>
        <w:rPr/>
      </w:pPr>
      <w:r w:rsidDel="00000000" w:rsidR="00000000" w:rsidRPr="00000000">
        <w:rPr>
          <w:rtl w:val="0"/>
        </w:rPr>
        <w:t xml:space="preserve">```</w:t>
      </w:r>
    </w:p>
    <w:p w:rsidR="00000000" w:rsidDel="00000000" w:rsidP="00000000" w:rsidRDefault="00000000" w:rsidRPr="00000000" w14:paraId="0000011A">
      <w:pPr>
        <w:numPr>
          <w:ilvl w:val="0"/>
          <w:numId w:val="47"/>
        </w:numPr>
        <w:ind w:left="720" w:hanging="360"/>
        <w:jc w:val="both"/>
        <w:rPr>
          <w:sz w:val="22"/>
          <w:szCs w:val="22"/>
        </w:rPr>
      </w:pPr>
      <w:r w:rsidDel="00000000" w:rsidR="00000000" w:rsidRPr="00000000">
        <w:rPr>
          <w:rtl w:val="0"/>
        </w:rPr>
        <w:t xml:space="preserve">In general we use the latest version of a package (`*`) until the tests fail or the system stops working</w:t>
      </w:r>
    </w:p>
    <w:p w:rsidR="00000000" w:rsidDel="00000000" w:rsidP="00000000" w:rsidRDefault="00000000" w:rsidRPr="00000000" w14:paraId="0000011B">
      <w:pPr>
        <w:numPr>
          <w:ilvl w:val="1"/>
          <w:numId w:val="47"/>
        </w:numPr>
        <w:ind w:left="1440" w:hanging="360"/>
        <w:jc w:val="both"/>
        <w:rPr>
          <w:sz w:val="22"/>
          <w:szCs w:val="22"/>
        </w:rPr>
      </w:pPr>
      <w:r w:rsidDel="00000000" w:rsidR="00000000" w:rsidRPr="00000000">
        <w:rPr>
          <w:rtl w:val="0"/>
        </w:rPr>
        <w:t xml:space="preserve">If the system fails, we freeze the version of the problematic packages to a known-good version to get the tests back to green until the problem is solved. We switch back to the latest version once the problem is fixed</w:t>
      </w:r>
    </w:p>
    <w:p w:rsidR="00000000" w:rsidDel="00000000" w:rsidP="00000000" w:rsidRDefault="00000000" w:rsidRPr="00000000" w14:paraId="0000011C">
      <w:pPr>
        <w:numPr>
          <w:ilvl w:val="1"/>
          <w:numId w:val="47"/>
        </w:numPr>
        <w:ind w:left="1440" w:hanging="360"/>
        <w:jc w:val="both"/>
        <w:rPr>
          <w:sz w:val="22"/>
          <w:szCs w:val="22"/>
        </w:rPr>
      </w:pPr>
      <w:r w:rsidDel="00000000" w:rsidR="00000000" w:rsidRPr="00000000">
        <w:rPr>
          <w:rtl w:val="0"/>
        </w:rPr>
        <w:t xml:space="preserve">If you need to put a constraint on the package version, follow the </w:t>
      </w:r>
      <w:hyperlink r:id="rId12">
        <w:r w:rsidDel="00000000" w:rsidR="00000000" w:rsidRPr="00000000">
          <w:rPr>
            <w:color w:val="1155cc"/>
            <w:u w:val="single"/>
            <w:rtl w:val="0"/>
          </w:rPr>
          <w:t xml:space="preserve">official docs</w:t>
        </w:r>
      </w:hyperlink>
      <w:r w:rsidDel="00000000" w:rsidR="00000000" w:rsidRPr="00000000">
        <w:rPr>
          <w:rtl w:val="0"/>
        </w:rPr>
        <w:t xml:space="preserve">, and explain in a comment why this is needed making reference to GitHub issues</w:t>
      </w:r>
      <w:r w:rsidDel="00000000" w:rsidR="00000000" w:rsidRPr="00000000">
        <w:rPr>
          <w:rtl w:val="0"/>
        </w:rPr>
      </w:r>
    </w:p>
    <w:p w:rsidR="00000000" w:rsidDel="00000000" w:rsidP="00000000" w:rsidRDefault="00000000" w:rsidRPr="00000000" w14:paraId="0000011D">
      <w:pPr>
        <w:ind w:left="0" w:firstLine="0"/>
        <w:jc w:val="both"/>
        <w:rPr>
          <w:rFonts w:ascii="Arial" w:cs="Arial" w:eastAsia="Arial" w:hAnsi="Arial"/>
          <w:b w:val="0"/>
          <w:i w:val="0"/>
          <w:smallCaps w:val="0"/>
          <w:strike w:val="0"/>
          <w:color w:val="000000"/>
          <w:sz w:val="22"/>
          <w:szCs w:val="22"/>
          <w:u w:val="none"/>
          <w:shd w:fill="auto" w:val="clear"/>
          <w:vertAlign w:val="baseline"/>
          <w:rPrChange w:author="Giacinto Saggese" w:id="0" w:date="2022-11-14T16:53:32Z">
            <w:rPr>
              <w:sz w:val="22"/>
              <w:szCs w:val="22"/>
            </w:rPr>
          </w:rPrChange>
        </w:rPr>
        <w:pPrChange w:author="Giacinto Saggese" w:id="0" w:date="2022-11-14T16:53:32Z">
          <w:pPr>
            <w:numPr>
              <w:ilvl w:val="0"/>
              <w:numId w:val="47"/>
            </w:numPr>
            <w:ind w:left="720" w:hanging="360"/>
            <w:jc w:val="both"/>
          </w:pPr>
        </w:pPrChange>
      </w:pPr>
      <w:r w:rsidDel="00000000" w:rsidR="00000000" w:rsidRPr="00000000">
        <w:rPr>
          <w:rtl w:val="0"/>
        </w:rPr>
      </w:r>
    </w:p>
    <w:p w:rsidR="00000000" w:rsidDel="00000000" w:rsidP="00000000" w:rsidRDefault="00000000" w:rsidRPr="00000000" w14:paraId="0000011E">
      <w:pPr>
        <w:numPr>
          <w:ilvl w:val="0"/>
          <w:numId w:val="47"/>
        </w:numPr>
        <w:ind w:left="720" w:hanging="360"/>
        <w:jc w:val="both"/>
        <w:rPr>
          <w:sz w:val="22"/>
          <w:szCs w:val="22"/>
        </w:rPr>
      </w:pPr>
      <w:r w:rsidDel="00000000" w:rsidR="00000000" w:rsidRPr="00000000">
        <w:rPr>
          <w:rtl w:val="0"/>
        </w:rPr>
        <w:t xml:space="preserve">To verify that package is installed correctly one can</w:t>
      </w:r>
    </w:p>
    <w:p w:rsidR="00000000" w:rsidDel="00000000" w:rsidP="00000000" w:rsidRDefault="00000000" w:rsidRPr="00000000" w14:paraId="0000011F">
      <w:pPr>
        <w:numPr>
          <w:ilvl w:val="1"/>
          <w:numId w:val="47"/>
        </w:numPr>
        <w:ind w:left="1440" w:hanging="360"/>
        <w:jc w:val="both"/>
        <w:rPr>
          <w:sz w:val="22"/>
          <w:szCs w:val="22"/>
        </w:rPr>
      </w:pPr>
      <w:r w:rsidDel="00000000" w:rsidR="00000000" w:rsidRPr="00000000">
        <w:rPr>
          <w:rtl w:val="0"/>
        </w:rPr>
        <w:t xml:space="preserve">build a local image and update poetry</w:t>
      </w:r>
    </w:p>
    <w:p w:rsidR="00000000" w:rsidDel="00000000" w:rsidP="00000000" w:rsidRDefault="00000000" w:rsidRPr="00000000" w14:paraId="00000120">
      <w:pPr>
        <w:ind w:left="1440" w:firstLine="0"/>
        <w:jc w:val="both"/>
        <w:rPr/>
      </w:pPr>
      <w:r w:rsidDel="00000000" w:rsidR="00000000" w:rsidRPr="00000000">
        <w:rPr>
          <w:rtl w:val="0"/>
        </w:rPr>
        <w:t xml:space="preserve">`&gt; i docker_build_local_image --version {new version} --update-poetry`</w:t>
      </w:r>
    </w:p>
    <w:p w:rsidR="00000000" w:rsidDel="00000000" w:rsidP="00000000" w:rsidRDefault="00000000" w:rsidRPr="00000000" w14:paraId="00000121">
      <w:pPr>
        <w:numPr>
          <w:ilvl w:val="1"/>
          <w:numId w:val="47"/>
        </w:numPr>
        <w:ind w:left="1440" w:hanging="360"/>
        <w:jc w:val="both"/>
        <w:rPr>
          <w:sz w:val="22"/>
          <w:szCs w:val="22"/>
        </w:rPr>
      </w:pPr>
      <w:r w:rsidDel="00000000" w:rsidR="00000000" w:rsidRPr="00000000">
        <w:rPr>
          <w:rtl w:val="0"/>
        </w:rPr>
        <w:t xml:space="preserve">run a docker container based on the local image</w:t>
      </w:r>
    </w:p>
    <w:p w:rsidR="00000000" w:rsidDel="00000000" w:rsidP="00000000" w:rsidRDefault="00000000" w:rsidRPr="00000000" w14:paraId="00000122">
      <w:pPr>
        <w:ind w:left="1440" w:firstLine="0"/>
        <w:jc w:val="both"/>
        <w:rPr/>
      </w:pPr>
      <w:r w:rsidDel="00000000" w:rsidR="00000000" w:rsidRPr="00000000">
        <w:rPr>
          <w:rtl w:val="0"/>
        </w:rPr>
        <w:t xml:space="preserve">`&gt; i docker_bash --stage local --version {new version}`</w:t>
      </w:r>
    </w:p>
    <w:p w:rsidR="00000000" w:rsidDel="00000000" w:rsidP="00000000" w:rsidRDefault="00000000" w:rsidRPr="00000000" w14:paraId="00000123">
      <w:pPr>
        <w:numPr>
          <w:ilvl w:val="1"/>
          <w:numId w:val="47"/>
        </w:numPr>
        <w:ind w:left="1440" w:hanging="360"/>
        <w:jc w:val="both"/>
        <w:rPr>
          <w:sz w:val="22"/>
          <w:szCs w:val="22"/>
        </w:rPr>
      </w:pPr>
      <w:r w:rsidDel="00000000" w:rsidR="00000000" w:rsidRPr="00000000">
        <w:rPr>
          <w:rtl w:val="0"/>
        </w:rPr>
        <w:t xml:space="preserve">verify what package was installed with `pip show {package name}`, e.g., </w:t>
      </w:r>
    </w:p>
    <w:p w:rsidR="00000000" w:rsidDel="00000000" w:rsidP="00000000" w:rsidRDefault="00000000" w:rsidRPr="00000000" w14:paraId="00000124">
      <w:pPr>
        <w:jc w:val="both"/>
        <w:rPr/>
      </w:pPr>
      <w:r w:rsidDel="00000000" w:rsidR="00000000" w:rsidRPr="00000000">
        <w:rPr>
          <w:rtl w:val="0"/>
        </w:rPr>
        <w:tab/>
        <w:tab/>
        <w:t xml:space="preserve">```</w:t>
      </w:r>
    </w:p>
    <w:p w:rsidR="00000000" w:rsidDel="00000000" w:rsidP="00000000" w:rsidRDefault="00000000" w:rsidRPr="00000000" w14:paraId="00000125">
      <w:pPr>
        <w:ind w:left="1440" w:firstLine="0"/>
        <w:jc w:val="both"/>
        <w:rPr/>
      </w:pPr>
      <w:r w:rsidDel="00000000" w:rsidR="00000000" w:rsidRPr="00000000">
        <w:rPr>
          <w:rtl w:val="0"/>
        </w:rPr>
        <w:t xml:space="preserve">&gt; pip show pytest-rerunfailures</w:t>
      </w:r>
    </w:p>
    <w:p w:rsidR="00000000" w:rsidDel="00000000" w:rsidP="00000000" w:rsidRDefault="00000000" w:rsidRPr="00000000" w14:paraId="00000126">
      <w:pPr>
        <w:ind w:left="1440" w:firstLine="0"/>
        <w:jc w:val="both"/>
        <w:rPr/>
      </w:pPr>
      <w:r w:rsidDel="00000000" w:rsidR="00000000" w:rsidRPr="00000000">
        <w:rPr>
          <w:rtl w:val="0"/>
        </w:rPr>
        <w:t xml:space="preserve">Name: pytest-rerunfailures</w:t>
      </w:r>
    </w:p>
    <w:p w:rsidR="00000000" w:rsidDel="00000000" w:rsidP="00000000" w:rsidRDefault="00000000" w:rsidRPr="00000000" w14:paraId="00000127">
      <w:pPr>
        <w:ind w:left="1440" w:firstLine="0"/>
        <w:jc w:val="both"/>
        <w:rPr/>
      </w:pPr>
      <w:r w:rsidDel="00000000" w:rsidR="00000000" w:rsidRPr="00000000">
        <w:rPr>
          <w:rtl w:val="0"/>
        </w:rPr>
        <w:t xml:space="preserve">Version: 10.2</w:t>
      </w:r>
    </w:p>
    <w:p w:rsidR="00000000" w:rsidDel="00000000" w:rsidP="00000000" w:rsidRDefault="00000000" w:rsidRPr="00000000" w14:paraId="00000128">
      <w:pPr>
        <w:ind w:left="1440" w:firstLine="0"/>
        <w:jc w:val="both"/>
        <w:rPr/>
      </w:pPr>
      <w:r w:rsidDel="00000000" w:rsidR="00000000" w:rsidRPr="00000000">
        <w:rPr>
          <w:rtl w:val="0"/>
        </w:rPr>
        <w:t xml:space="preserve">Summary: pytest plugin to re-run tests to eliminate flaky failures</w:t>
      </w:r>
    </w:p>
    <w:p w:rsidR="00000000" w:rsidDel="00000000" w:rsidP="00000000" w:rsidRDefault="00000000" w:rsidRPr="00000000" w14:paraId="00000129">
      <w:pPr>
        <w:ind w:left="1440" w:firstLine="0"/>
        <w:jc w:val="both"/>
        <w:rPr>
          <w:del w:author="Giacinto Saggese" w:id="1" w:date="2022-11-14T19:11:00Z"/>
        </w:rPr>
      </w:pPr>
      <w:ins w:author="Giacinto Saggese" w:id="1" w:date="2022-11-14T19:11:00Z">
        <w:r w:rsidDel="00000000" w:rsidR="00000000" w:rsidRPr="00000000">
          <w:rPr>
            <w:rtl w:val="0"/>
          </w:rPr>
          <w:t xml:space="preserve">...</w:t>
        </w:r>
      </w:ins>
      <w:del w:author="Giacinto Saggese" w:id="1" w:date="2022-11-14T19:11:00Z">
        <w:r w:rsidDel="00000000" w:rsidR="00000000" w:rsidRPr="00000000">
          <w:rPr>
            <w:rtl w:val="0"/>
          </w:rPr>
          <w:delText xml:space="preserve">Home-page: https://github.com/pytest-dev/pytest-rerunfailures</w:delText>
        </w:r>
      </w:del>
    </w:p>
    <w:p w:rsidR="00000000" w:rsidDel="00000000" w:rsidP="00000000" w:rsidRDefault="00000000" w:rsidRPr="00000000" w14:paraId="0000012A">
      <w:pPr>
        <w:ind w:left="1440" w:firstLine="0"/>
        <w:jc w:val="both"/>
        <w:rPr>
          <w:del w:author="Giacinto Saggese" w:id="1" w:date="2022-11-14T19:11:00Z"/>
        </w:rPr>
      </w:pPr>
      <w:del w:author="Giacinto Saggese" w:id="1" w:date="2022-11-14T19:11:00Z">
        <w:r w:rsidDel="00000000" w:rsidR="00000000" w:rsidRPr="00000000">
          <w:rPr>
            <w:rtl w:val="0"/>
          </w:rPr>
          <w:delText xml:space="preserve">Author: Leah Klearman</w:delText>
        </w:r>
      </w:del>
    </w:p>
    <w:p w:rsidR="00000000" w:rsidDel="00000000" w:rsidP="00000000" w:rsidRDefault="00000000" w:rsidRPr="00000000" w14:paraId="0000012B">
      <w:pPr>
        <w:ind w:left="1440" w:firstLine="0"/>
        <w:jc w:val="both"/>
        <w:rPr>
          <w:del w:author="Giacinto Saggese" w:id="1" w:date="2022-11-14T19:11:00Z"/>
        </w:rPr>
      </w:pPr>
      <w:del w:author="Giacinto Saggese" w:id="1" w:date="2022-11-14T19:11:00Z">
        <w:r w:rsidDel="00000000" w:rsidR="00000000" w:rsidRPr="00000000">
          <w:rPr>
            <w:rtl w:val="0"/>
          </w:rPr>
          <w:delText xml:space="preserve">Author-email: lklrmn@gmail.com</w:delText>
        </w:r>
      </w:del>
    </w:p>
    <w:p w:rsidR="00000000" w:rsidDel="00000000" w:rsidP="00000000" w:rsidRDefault="00000000" w:rsidRPr="00000000" w14:paraId="0000012C">
      <w:pPr>
        <w:ind w:left="1440" w:firstLine="0"/>
        <w:jc w:val="both"/>
        <w:rPr/>
      </w:pPr>
      <w:del w:author="Giacinto Saggese" w:id="1" w:date="2022-11-14T19:11:00Z">
        <w:r w:rsidDel="00000000" w:rsidR="00000000" w:rsidRPr="00000000">
          <w:rPr>
            <w:rtl w:val="0"/>
          </w:rPr>
          <w:delText xml:space="preserve">License: Mozilla Public License 2.0 (MPL 2.0)</w:delText>
        </w:r>
      </w:del>
      <w:r w:rsidDel="00000000" w:rsidR="00000000" w:rsidRPr="00000000">
        <w:rPr>
          <w:rtl w:val="0"/>
        </w:rPr>
      </w:r>
    </w:p>
    <w:p w:rsidR="00000000" w:rsidDel="00000000" w:rsidP="00000000" w:rsidRDefault="00000000" w:rsidRPr="00000000" w14:paraId="0000012D">
      <w:pPr>
        <w:ind w:left="1440" w:firstLine="0"/>
        <w:jc w:val="both"/>
        <w:rPr/>
      </w:pPr>
      <w:r w:rsidDel="00000000" w:rsidR="00000000" w:rsidRPr="00000000">
        <w:rPr>
          <w:rtl w:val="0"/>
        </w:rPr>
        <w:t xml:space="preserve">Location: /venv/lib/python3.8/site-packages</w:t>
      </w:r>
    </w:p>
    <w:p w:rsidR="00000000" w:rsidDel="00000000" w:rsidP="00000000" w:rsidRDefault="00000000" w:rsidRPr="00000000" w14:paraId="0000012E">
      <w:pPr>
        <w:ind w:left="1440" w:firstLine="0"/>
        <w:jc w:val="both"/>
        <w:rPr/>
      </w:pPr>
      <w:r w:rsidDel="00000000" w:rsidR="00000000" w:rsidRPr="00000000">
        <w:rPr>
          <w:rtl w:val="0"/>
        </w:rPr>
        <w:t xml:space="preserve">Requires: pytest, setuptools</w:t>
      </w:r>
    </w:p>
    <w:p w:rsidR="00000000" w:rsidDel="00000000" w:rsidP="00000000" w:rsidRDefault="00000000" w:rsidRPr="00000000" w14:paraId="0000012F">
      <w:pPr>
        <w:ind w:left="1440" w:firstLine="0"/>
        <w:jc w:val="both"/>
        <w:rPr/>
      </w:pPr>
      <w:r w:rsidDel="00000000" w:rsidR="00000000" w:rsidRPr="00000000">
        <w:rPr>
          <w:rtl w:val="0"/>
        </w:rPr>
        <w:t xml:space="preserve">Required-by:</w:t>
      </w:r>
    </w:p>
    <w:p w:rsidR="00000000" w:rsidDel="00000000" w:rsidP="00000000" w:rsidRDefault="00000000" w:rsidRPr="00000000" w14:paraId="00000130">
      <w:pPr>
        <w:ind w:left="720" w:firstLine="720"/>
        <w:jc w:val="both"/>
        <w:rPr/>
      </w:pPr>
      <w:r w:rsidDel="00000000" w:rsidR="00000000" w:rsidRPr="00000000">
        <w:rPr>
          <w:rtl w:val="0"/>
        </w:rPr>
        <w:t xml:space="preserve">```</w:t>
      </w:r>
    </w:p>
    <w:p w:rsidR="00000000" w:rsidDel="00000000" w:rsidP="00000000" w:rsidRDefault="00000000" w:rsidRPr="00000000" w14:paraId="00000131">
      <w:pPr>
        <w:numPr>
          <w:ilvl w:val="1"/>
          <w:numId w:val="47"/>
        </w:numPr>
        <w:ind w:left="1440" w:hanging="360"/>
        <w:jc w:val="both"/>
        <w:rPr>
          <w:sz w:val="22"/>
          <w:szCs w:val="22"/>
        </w:rPr>
      </w:pPr>
      <w:r w:rsidDel="00000000" w:rsidR="00000000" w:rsidRPr="00000000">
        <w:rPr>
          <w:rtl w:val="0"/>
        </w:rPr>
        <w:t xml:space="preserve">run regressions for the local image, i.e.</w:t>
      </w:r>
    </w:p>
    <w:p w:rsidR="00000000" w:rsidDel="00000000" w:rsidP="00000000" w:rsidRDefault="00000000" w:rsidRPr="00000000" w14:paraId="00000132">
      <w:pPr>
        <w:ind w:left="1440" w:firstLine="0"/>
        <w:jc w:val="both"/>
        <w:rPr/>
      </w:pPr>
      <w:r w:rsidDel="00000000" w:rsidR="00000000" w:rsidRPr="00000000">
        <w:rPr>
          <w:rtl w:val="0"/>
        </w:rPr>
        <w:t xml:space="preserve">```</w:t>
      </w:r>
    </w:p>
    <w:p w:rsidR="00000000" w:rsidDel="00000000" w:rsidP="00000000" w:rsidRDefault="00000000" w:rsidRPr="00000000" w14:paraId="00000133">
      <w:pPr>
        <w:ind w:left="1440" w:firstLine="0"/>
        <w:jc w:val="both"/>
        <w:rPr/>
      </w:pPr>
      <w:r w:rsidDel="00000000" w:rsidR="00000000" w:rsidRPr="00000000">
        <w:rPr>
          <w:rtl w:val="0"/>
        </w:rPr>
        <w:t xml:space="preserve">&gt; i run_fast_tests --stage local --version {new version}</w:t>
      </w:r>
    </w:p>
    <w:p w:rsidR="00000000" w:rsidDel="00000000" w:rsidP="00000000" w:rsidRDefault="00000000" w:rsidRPr="00000000" w14:paraId="00000134">
      <w:pPr>
        <w:ind w:left="1440" w:firstLine="0"/>
        <w:jc w:val="both"/>
        <w:rPr/>
      </w:pPr>
      <w:r w:rsidDel="00000000" w:rsidR="00000000" w:rsidRPr="00000000">
        <w:rPr>
          <w:rtl w:val="0"/>
        </w:rPr>
        <w:t xml:space="preserve">&gt; i run_slow_tests --stage local --version {new version}</w:t>
      </w:r>
    </w:p>
    <w:p w:rsidR="00000000" w:rsidDel="00000000" w:rsidP="00000000" w:rsidRDefault="00000000" w:rsidRPr="00000000" w14:paraId="00000135">
      <w:pPr>
        <w:ind w:left="1440" w:firstLine="0"/>
        <w:jc w:val="both"/>
        <w:rPr/>
        <w:pPrChange w:author="Giacinto Saggese" w:id="0" w:date="2022-11-14T16:53:37Z">
          <w:pPr>
            <w:ind w:left="1440" w:firstLine="0"/>
            <w:jc w:val="both"/>
          </w:pPr>
        </w:pPrChange>
      </w:pPr>
      <w:r w:rsidDel="00000000" w:rsidR="00000000" w:rsidRPr="00000000">
        <w:rPr>
          <w:rtl w:val="0"/>
        </w:rPr>
        <w:t xml:space="preserve">```</w:t>
      </w:r>
    </w:p>
    <w:p w:rsidR="00000000" w:rsidDel="00000000" w:rsidP="00000000" w:rsidRDefault="00000000" w:rsidRPr="00000000" w14:paraId="00000136">
      <w:pPr>
        <w:numPr>
          <w:ilvl w:val="0"/>
          <w:numId w:val="47"/>
        </w:numPr>
        <w:ind w:left="720" w:hanging="360"/>
        <w:jc w:val="both"/>
        <w:rPr>
          <w:ins w:author="Giacinto Saggese" w:id="3" w:date="2022-11-14T16:53:38Z"/>
        </w:rPr>
      </w:pPr>
      <w:ins w:author="Giacinto Saggese" w:id="3" w:date="2022-11-14T16:53:38Z">
        <w:r w:rsidDel="00000000" w:rsidR="00000000" w:rsidRPr="00000000">
          <w:rPr>
            <w:rtl w:val="0"/>
          </w:rPr>
          <w:t xml:space="preserve">Update the changelog describing the new version</w:t>
        </w:r>
        <w:r w:rsidDel="00000000" w:rsidR="00000000" w:rsidRPr="00000000">
          <w:rPr>
            <w:rtl w:val="0"/>
          </w:rPr>
        </w:r>
      </w:ins>
    </w:p>
    <w:p w:rsidR="00000000" w:rsidDel="00000000" w:rsidP="00000000" w:rsidRDefault="00000000" w:rsidRPr="00000000" w14:paraId="00000137">
      <w:pPr>
        <w:numPr>
          <w:ilvl w:val="0"/>
          <w:numId w:val="47"/>
        </w:numPr>
        <w:ind w:left="720" w:hanging="360"/>
        <w:jc w:val="both"/>
        <w:rPr>
          <w:sz w:val="22"/>
          <w:szCs w:val="22"/>
        </w:rPr>
      </w:pPr>
      <w:r w:rsidDel="00000000" w:rsidR="00000000" w:rsidRPr="00000000">
        <w:rPr>
          <w:rtl w:val="0"/>
        </w:rPr>
        <w:t xml:space="preserve">Send a PR with the updated poetry files and any other change needed to make the tests pass</w:t>
      </w:r>
    </w:p>
    <w:p w:rsidR="00000000" w:rsidDel="00000000" w:rsidP="00000000" w:rsidRDefault="00000000" w:rsidRPr="00000000" w14:paraId="00000138">
      <w:pPr>
        <w:numPr>
          <w:ilvl w:val="0"/>
          <w:numId w:val="47"/>
        </w:numPr>
        <w:ind w:left="720" w:hanging="360"/>
        <w:jc w:val="both"/>
        <w:rPr>
          <w:sz w:val="22"/>
          <w:szCs w:val="22"/>
        </w:rPr>
      </w:pPr>
      <w:r w:rsidDel="00000000" w:rsidR="00000000" w:rsidRPr="00000000">
        <w:rPr>
          <w:rtl w:val="0"/>
        </w:rPr>
        <w:t xml:space="preserve">Release the new image. To do so follow the </w:t>
      </w:r>
      <w:hyperlink w:anchor="_mw0baynor14u">
        <w:r w:rsidDel="00000000" w:rsidR="00000000" w:rsidRPr="00000000">
          <w:rPr>
            <w:color w:val="1155cc"/>
            <w:u w:val="single"/>
            <w:rtl w:val="0"/>
          </w:rPr>
          <w:t xml:space="preserve"># Release a Docker image</w:t>
        </w:r>
      </w:hyperlink>
      <w:r w:rsidDel="00000000" w:rsidR="00000000" w:rsidRPr="00000000">
        <w:rPr>
          <w:rtl w:val="0"/>
        </w:rPr>
        <w:t xml:space="preserve"> section, use `--update-poetry` flag to resolve the dependencies</w:t>
      </w:r>
    </w:p>
    <w:p w:rsidR="00000000" w:rsidDel="00000000" w:rsidP="00000000" w:rsidRDefault="00000000" w:rsidRPr="00000000" w14:paraId="00000139">
      <w:pPr>
        <w:pStyle w:val="Heading2"/>
        <w:rPr/>
      </w:pPr>
      <w:bookmarkStart w:colFirst="0" w:colLast="0" w:name="_u4xlpm3lw5ve" w:id="35"/>
      <w:bookmarkEnd w:id="35"/>
      <w:r w:rsidDel="00000000" w:rsidR="00000000" w:rsidRPr="00000000">
        <w:rPr>
          <w:rtl w:val="0"/>
        </w:rPr>
        <w:t xml:space="preserve">## How to find unused packages</w:t>
      </w:r>
    </w:p>
    <w:p w:rsidR="00000000" w:rsidDel="00000000" w:rsidP="00000000" w:rsidRDefault="00000000" w:rsidRPr="00000000" w14:paraId="0000013A">
      <w:pPr>
        <w:rPr/>
      </w:pPr>
      <w:r w:rsidDel="00000000" w:rsidR="00000000" w:rsidRPr="00000000">
        <w:rPr>
          <w:rtl w:val="0"/>
        </w:rPr>
        <w:t xml:space="preserve">While installing Python packages we need to make sure that we do not install packages that we do not use</w:t>
      </w:r>
    </w:p>
    <w:p w:rsidR="00000000" w:rsidDel="00000000" w:rsidP="00000000" w:rsidRDefault="00000000" w:rsidRPr="00000000" w14:paraId="0000013B">
      <w:pPr>
        <w:pStyle w:val="Heading3"/>
        <w:rPr/>
      </w:pPr>
      <w:bookmarkStart w:colFirst="0" w:colLast="0" w:name="_alsim2i5e7n1" w:id="36"/>
      <w:bookmarkEnd w:id="36"/>
      <w:r w:rsidDel="00000000" w:rsidR="00000000" w:rsidRPr="00000000">
        <w:rPr>
          <w:rtl w:val="0"/>
        </w:rPr>
        <w:t xml:space="preserve">### Import-based approach using `pipreqs`</w:t>
      </w:r>
    </w:p>
    <w:p w:rsidR="00000000" w:rsidDel="00000000" w:rsidP="00000000" w:rsidRDefault="00000000" w:rsidRPr="00000000" w14:paraId="0000013C">
      <w:pPr>
        <w:pStyle w:val="Heading4"/>
        <w:rPr/>
      </w:pPr>
      <w:bookmarkStart w:colFirst="0" w:colLast="0" w:name="_87ikx9sfifd8" w:id="37"/>
      <w:bookmarkEnd w:id="37"/>
      <w:r w:rsidDel="00000000" w:rsidR="00000000" w:rsidRPr="00000000">
        <w:rPr>
          <w:rtl w:val="0"/>
        </w:rPr>
        <w:t xml:space="preserve">#### How it works </w:t>
      </w:r>
    </w:p>
    <w:p w:rsidR="00000000" w:rsidDel="00000000" w:rsidP="00000000" w:rsidRDefault="00000000" w:rsidRPr="00000000" w14:paraId="0000013D">
      <w:pPr>
        <w:rPr/>
      </w:pPr>
      <w:r w:rsidDel="00000000" w:rsidR="00000000" w:rsidRPr="00000000">
        <w:rPr>
          <w:rtl w:val="0"/>
        </w:rPr>
        <w:t xml:space="preserve">To do so we use an import-based approach provided by </w:t>
      </w:r>
      <w:hyperlink r:id="rId13">
        <w:r w:rsidDel="00000000" w:rsidR="00000000" w:rsidRPr="00000000">
          <w:rPr>
            <w:color w:val="1155cc"/>
            <w:u w:val="single"/>
            <w:rtl w:val="0"/>
          </w:rPr>
          <w:t xml:space="preserve">`pipreqs`</w:t>
        </w:r>
      </w:hyperlink>
      <w:r w:rsidDel="00000000" w:rsidR="00000000" w:rsidRPr="00000000">
        <w:rPr>
          <w:rtl w:val="0"/>
        </w:rPr>
        <w:t xml:space="preserve">. Under the hood it uses the regex below and `os.walk` for selected dir:</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rFonts w:ascii="Courier New" w:cs="Courier New" w:eastAsia="Courier New" w:hAnsi="Courier New"/>
          <w:color w:val="24292f"/>
          <w:sz w:val="18"/>
          <w:szCs w:val="18"/>
        </w:rPr>
      </w:pPr>
      <w:r w:rsidDel="00000000" w:rsidR="00000000" w:rsidRPr="00000000">
        <w:rPr>
          <w:rFonts w:ascii="Courier New" w:cs="Courier New" w:eastAsia="Courier New" w:hAnsi="Courier New"/>
          <w:color w:val="24292f"/>
          <w:sz w:val="18"/>
          <w:szCs w:val="18"/>
          <w:rtl w:val="0"/>
        </w:rPr>
        <w:t xml:space="preserve">REGEXP = [</w:t>
      </w:r>
    </w:p>
    <w:p w:rsidR="00000000" w:rsidDel="00000000" w:rsidP="00000000" w:rsidRDefault="00000000" w:rsidRPr="00000000" w14:paraId="00000140">
      <w:pPr>
        <w:rPr>
          <w:rFonts w:ascii="Courier New" w:cs="Courier New" w:eastAsia="Courier New" w:hAnsi="Courier New"/>
          <w:color w:val="24292f"/>
          <w:sz w:val="18"/>
          <w:szCs w:val="18"/>
        </w:rPr>
      </w:pPr>
      <w:r w:rsidDel="00000000" w:rsidR="00000000" w:rsidRPr="00000000">
        <w:rPr>
          <w:rFonts w:ascii="Courier New" w:cs="Courier New" w:eastAsia="Courier New" w:hAnsi="Courier New"/>
          <w:color w:val="24292f"/>
          <w:sz w:val="18"/>
          <w:szCs w:val="18"/>
          <w:rtl w:val="0"/>
        </w:rPr>
        <w:t xml:space="preserve">    re.compile(r'^import (.+)$'),</w:t>
      </w:r>
    </w:p>
    <w:p w:rsidR="00000000" w:rsidDel="00000000" w:rsidP="00000000" w:rsidRDefault="00000000" w:rsidRPr="00000000" w14:paraId="00000141">
      <w:pPr>
        <w:rPr>
          <w:rFonts w:ascii="Courier New" w:cs="Courier New" w:eastAsia="Courier New" w:hAnsi="Courier New"/>
          <w:color w:val="24292f"/>
          <w:sz w:val="18"/>
          <w:szCs w:val="18"/>
        </w:rPr>
      </w:pPr>
      <w:r w:rsidDel="00000000" w:rsidR="00000000" w:rsidRPr="00000000">
        <w:rPr>
          <w:rFonts w:ascii="Courier New" w:cs="Courier New" w:eastAsia="Courier New" w:hAnsi="Courier New"/>
          <w:color w:val="24292f"/>
          <w:sz w:val="18"/>
          <w:szCs w:val="18"/>
          <w:rtl w:val="0"/>
        </w:rPr>
        <w:t xml:space="preserve">    re.compile(r'^from ((?!\.+).*?) import (?:.*)$')</w:t>
      </w:r>
    </w:p>
    <w:p w:rsidR="00000000" w:rsidDel="00000000" w:rsidP="00000000" w:rsidRDefault="00000000" w:rsidRPr="00000000" w14:paraId="00000142">
      <w:pPr>
        <w:spacing w:line="348" w:lineRule="auto"/>
        <w:rPr>
          <w:rFonts w:ascii="Courier New" w:cs="Courier New" w:eastAsia="Courier New" w:hAnsi="Courier New"/>
          <w:color w:val="24292f"/>
          <w:sz w:val="18"/>
          <w:szCs w:val="18"/>
        </w:rPr>
      </w:pPr>
      <w:r w:rsidDel="00000000" w:rsidR="00000000" w:rsidRPr="00000000">
        <w:rPr>
          <w:rFonts w:ascii="Courier New" w:cs="Courier New" w:eastAsia="Courier New" w:hAnsi="Courier New"/>
          <w:color w:val="24292f"/>
          <w:sz w:val="18"/>
          <w:szCs w:val="18"/>
          <w:rtl w:val="0"/>
        </w:rPr>
        <w:t xml:space="preserve">]</w:t>
      </w:r>
    </w:p>
    <w:p w:rsidR="00000000" w:rsidDel="00000000" w:rsidP="00000000" w:rsidRDefault="00000000" w:rsidRPr="00000000" w14:paraId="0000014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4">
      <w:pPr>
        <w:pStyle w:val="Heading4"/>
        <w:rPr/>
      </w:pPr>
      <w:bookmarkStart w:colFirst="0" w:colLast="0" w:name="_vziptmexxxjf" w:id="38"/>
      <w:bookmarkEnd w:id="38"/>
      <w:r w:rsidDel="00000000" w:rsidR="00000000" w:rsidRPr="00000000">
        <w:rPr>
          <w:rtl w:val="0"/>
        </w:rPr>
        <w:t xml:space="preserve">#### Limitations</w:t>
      </w:r>
    </w:p>
    <w:p w:rsidR="00000000" w:rsidDel="00000000" w:rsidP="00000000" w:rsidRDefault="00000000" w:rsidRPr="00000000" w14:paraId="00000145">
      <w:pPr>
        <w:numPr>
          <w:ilvl w:val="0"/>
          <w:numId w:val="39"/>
        </w:numPr>
        <w:ind w:left="720" w:hanging="360"/>
        <w:rPr>
          <w:u w:val="none"/>
        </w:rPr>
      </w:pPr>
      <w:r w:rsidDel="00000000" w:rsidR="00000000" w:rsidRPr="00000000">
        <w:rPr>
          <w:rtl w:val="0"/>
        </w:rPr>
        <w:t xml:space="preserve">Not all packages that we use are necessarily imported, e.g. `awscli`, `jupyter`, `pytest-cov`, etc. -&gt; `pipreqs` won’t find these packages</w:t>
      </w:r>
    </w:p>
    <w:p w:rsidR="00000000" w:rsidDel="00000000" w:rsidP="00000000" w:rsidRDefault="00000000" w:rsidRPr="00000000" w14:paraId="00000146">
      <w:pPr>
        <w:numPr>
          <w:ilvl w:val="0"/>
          <w:numId w:val="39"/>
        </w:numPr>
        <w:ind w:left="720" w:hanging="360"/>
        <w:rPr>
          <w:u w:val="none"/>
        </w:rPr>
      </w:pPr>
      <w:r w:rsidDel="00000000" w:rsidR="00000000" w:rsidRPr="00000000">
        <w:rPr>
          <w:rtl w:val="0"/>
        </w:rPr>
        <w:t xml:space="preserve">The import name is not always equal to the package actual name, see the mapping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47">
      <w:pPr>
        <w:pStyle w:val="Heading4"/>
        <w:rPr/>
      </w:pPr>
      <w:bookmarkStart w:colFirst="0" w:colLast="0" w:name="_ilq8fr5tpuhf" w:id="39"/>
      <w:bookmarkEnd w:id="39"/>
      <w:r w:rsidDel="00000000" w:rsidR="00000000" w:rsidRPr="00000000">
        <w:rPr>
          <w:rtl w:val="0"/>
        </w:rPr>
        <w:t xml:space="preserve">#### Usage</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See the </w:t>
      </w:r>
      <w:hyperlink r:id="rId15">
        <w:r w:rsidDel="00000000" w:rsidR="00000000" w:rsidRPr="00000000">
          <w:rPr>
            <w:color w:val="1155cc"/>
            <w:u w:val="single"/>
            <w:rtl w:val="0"/>
          </w:rPr>
          <w:t xml:space="preserve">official docs</w:t>
        </w:r>
      </w:hyperlink>
      <w:r w:rsidDel="00000000" w:rsidR="00000000" w:rsidRPr="00000000">
        <w:rPr>
          <w:rtl w:val="0"/>
        </w:rPr>
        <w:t xml:space="preserve"> for the advanced usage.</w:t>
      </w:r>
      <w:r w:rsidDel="00000000" w:rsidR="00000000" w:rsidRPr="00000000">
        <w:rPr>
          <w:rtl w:val="0"/>
        </w:rPr>
      </w:r>
    </w:p>
    <w:p w:rsidR="00000000" w:rsidDel="00000000" w:rsidP="00000000" w:rsidRDefault="00000000" w:rsidRPr="00000000" w14:paraId="00000149">
      <w:pPr>
        <w:numPr>
          <w:ilvl w:val="0"/>
          <w:numId w:val="3"/>
        </w:numPr>
        <w:ind w:left="720" w:hanging="360"/>
        <w:rPr>
          <w:u w:val="none"/>
        </w:rPr>
      </w:pPr>
      <w:r w:rsidDel="00000000" w:rsidR="00000000" w:rsidRPr="00000000">
        <w:rPr>
          <w:rtl w:val="0"/>
        </w:rPr>
        <w:t xml:space="preserve">Run a bash session inside a Docker container</w:t>
      </w:r>
    </w:p>
    <w:p w:rsidR="00000000" w:rsidDel="00000000" w:rsidP="00000000" w:rsidRDefault="00000000" w:rsidRPr="00000000" w14:paraId="0000014A">
      <w:pPr>
        <w:numPr>
          <w:ilvl w:val="0"/>
          <w:numId w:val="3"/>
        </w:numPr>
        <w:ind w:left="720" w:hanging="360"/>
        <w:rPr>
          <w:u w:val="none"/>
        </w:rPr>
      </w:pPr>
      <w:r w:rsidDel="00000000" w:rsidR="00000000" w:rsidRPr="00000000">
        <w:rPr>
          <w:rtl w:val="0"/>
        </w:rPr>
        <w:t xml:space="preserve">Install `pipreqs` with `sudo pip install pipreqs`</w:t>
      </w:r>
    </w:p>
    <w:p w:rsidR="00000000" w:rsidDel="00000000" w:rsidP="00000000" w:rsidRDefault="00000000" w:rsidRPr="00000000" w14:paraId="0000014B">
      <w:pPr>
        <w:numPr>
          <w:ilvl w:val="1"/>
          <w:numId w:val="3"/>
        </w:numPr>
        <w:ind w:left="1440" w:hanging="360"/>
        <w:rPr>
          <w:u w:val="none"/>
        </w:rPr>
      </w:pPr>
      <w:r w:rsidDel="00000000" w:rsidR="00000000" w:rsidRPr="00000000">
        <w:rPr>
          <w:rtl w:val="0"/>
        </w:rPr>
        <w:t xml:space="preserve">We install it temporary within a Docker bash session in order to introduce another dependency </w:t>
      </w:r>
    </w:p>
    <w:p w:rsidR="00000000" w:rsidDel="00000000" w:rsidP="00000000" w:rsidRDefault="00000000" w:rsidRPr="00000000" w14:paraId="0000014C">
      <w:pPr>
        <w:numPr>
          <w:ilvl w:val="1"/>
          <w:numId w:val="3"/>
        </w:numPr>
        <w:ind w:left="1440" w:hanging="360"/>
        <w:rPr>
          <w:u w:val="none"/>
        </w:rPr>
      </w:pPr>
      <w:r w:rsidDel="00000000" w:rsidR="00000000" w:rsidRPr="00000000">
        <w:rPr>
          <w:rtl w:val="0"/>
        </w:rPr>
        <w:t xml:space="preserve">You need to re-install `pipreqs` everytime you create a new Docker bash session</w:t>
      </w:r>
    </w:p>
    <w:p w:rsidR="00000000" w:rsidDel="00000000" w:rsidP="00000000" w:rsidRDefault="00000000" w:rsidRPr="00000000" w14:paraId="0000014D">
      <w:pPr>
        <w:numPr>
          <w:ilvl w:val="0"/>
          <w:numId w:val="3"/>
        </w:numPr>
        <w:ind w:left="720" w:hanging="360"/>
        <w:rPr>
          <w:u w:val="none"/>
        </w:rPr>
      </w:pPr>
      <w:r w:rsidDel="00000000" w:rsidR="00000000" w:rsidRPr="00000000">
        <w:rPr>
          <w:rtl w:val="0"/>
        </w:rPr>
        <w:t xml:space="preserve">To run for a root dir do:</w:t>
      </w:r>
    </w:p>
    <w:p w:rsidR="00000000" w:rsidDel="00000000" w:rsidP="00000000" w:rsidRDefault="00000000" w:rsidRPr="00000000" w14:paraId="0000014E">
      <w:pPr>
        <w:ind w:left="720" w:firstLine="0"/>
        <w:rPr/>
      </w:pPr>
      <w:r w:rsidDel="00000000" w:rsidR="00000000" w:rsidRPr="00000000">
        <w:rPr>
          <w:rtl w:val="0"/>
        </w:rPr>
        <w:t xml:space="preserve">```</w:t>
      </w:r>
    </w:p>
    <w:p w:rsidR="00000000" w:rsidDel="00000000" w:rsidP="00000000" w:rsidRDefault="00000000" w:rsidRPr="00000000" w14:paraId="0000014F">
      <w:pPr>
        <w:ind w:left="720" w:firstLine="0"/>
        <w:rPr/>
      </w:pPr>
      <w:r w:rsidDel="00000000" w:rsidR="00000000" w:rsidRPr="00000000">
        <w:rPr>
          <w:rtl w:val="0"/>
        </w:rPr>
        <w:t xml:space="preserve">pipreqs . --savepath ./tmp.requirements.txt</w:t>
      </w:r>
    </w:p>
    <w:p w:rsidR="00000000" w:rsidDel="00000000" w:rsidP="00000000" w:rsidRDefault="00000000" w:rsidRPr="00000000" w14:paraId="00000150">
      <w:pPr>
        <w:ind w:left="720" w:firstLine="0"/>
        <w:rPr/>
      </w:pPr>
      <w:r w:rsidDel="00000000" w:rsidR="00000000" w:rsidRPr="00000000">
        <w:rPr>
          <w:rtl w:val="0"/>
        </w:rPr>
        <w:t xml:space="preserve">```</w:t>
      </w:r>
    </w:p>
    <w:p w:rsidR="00000000" w:rsidDel="00000000" w:rsidP="00000000" w:rsidRDefault="00000000" w:rsidRPr="00000000" w14:paraId="00000151">
      <w:pPr>
        <w:numPr>
          <w:ilvl w:val="0"/>
          <w:numId w:val="27"/>
        </w:numPr>
        <w:ind w:left="1440" w:hanging="360"/>
        <w:rPr>
          <w:u w:val="none"/>
        </w:rPr>
      </w:pPr>
      <w:r w:rsidDel="00000000" w:rsidR="00000000" w:rsidRPr="00000000">
        <w:rPr>
          <w:rtl w:val="0"/>
        </w:rPr>
        <w:t xml:space="preserve">The command above will generate `./tmp.requirements.txt` with the list of the imported packages, e.g.,</w:t>
      </w:r>
    </w:p>
    <w:p w:rsidR="00000000" w:rsidDel="00000000" w:rsidP="00000000" w:rsidRDefault="00000000" w:rsidRPr="00000000" w14:paraId="00000152">
      <w:pPr>
        <w:ind w:left="1440" w:firstLine="0"/>
        <w:rPr/>
      </w:pPr>
      <w:r w:rsidDel="00000000" w:rsidR="00000000" w:rsidRPr="00000000">
        <w:rPr>
          <w:rtl w:val="0"/>
        </w:rPr>
        <w:t xml:space="preserve">```</w:t>
      </w:r>
    </w:p>
    <w:p w:rsidR="00000000" w:rsidDel="00000000" w:rsidP="00000000" w:rsidRDefault="00000000" w:rsidRPr="00000000" w14:paraId="00000153">
      <w:pPr>
        <w:ind w:left="1440" w:firstLine="0"/>
        <w:rPr/>
      </w:pPr>
      <w:r w:rsidDel="00000000" w:rsidR="00000000" w:rsidRPr="00000000">
        <w:rPr>
          <w:rtl w:val="0"/>
        </w:rPr>
        <w:t xml:space="preserve">amp==1.1.4</w:t>
      </w:r>
    </w:p>
    <w:p w:rsidR="00000000" w:rsidDel="00000000" w:rsidP="00000000" w:rsidRDefault="00000000" w:rsidRPr="00000000" w14:paraId="00000154">
      <w:pPr>
        <w:ind w:left="1440" w:firstLine="0"/>
        <w:rPr/>
      </w:pPr>
      <w:r w:rsidDel="00000000" w:rsidR="00000000" w:rsidRPr="00000000">
        <w:rPr>
          <w:rtl w:val="0"/>
        </w:rPr>
        <w:t xml:space="preserve">async_solipsism==0.3</w:t>
      </w:r>
    </w:p>
    <w:p w:rsidR="00000000" w:rsidDel="00000000" w:rsidP="00000000" w:rsidRDefault="00000000" w:rsidRPr="00000000" w14:paraId="00000155">
      <w:pPr>
        <w:ind w:left="1440" w:firstLine="0"/>
        <w:rPr/>
      </w:pPr>
      <w:r w:rsidDel="00000000" w:rsidR="00000000" w:rsidRPr="00000000">
        <w:rPr>
          <w:rtl w:val="0"/>
        </w:rPr>
        <w:t xml:space="preserve">beautifulsoup4==4.11.1</w:t>
      </w:r>
    </w:p>
    <w:p w:rsidR="00000000" w:rsidDel="00000000" w:rsidP="00000000" w:rsidRDefault="00000000" w:rsidRPr="00000000" w14:paraId="00000156">
      <w:pPr>
        <w:ind w:left="1440" w:firstLine="0"/>
        <w:rPr/>
      </w:pPr>
      <w:r w:rsidDel="00000000" w:rsidR="00000000" w:rsidRPr="00000000">
        <w:rPr>
          <w:rtl w:val="0"/>
        </w:rPr>
        <w:t xml:space="preserve">botocore==1.24.37</w:t>
      </w:r>
    </w:p>
    <w:p w:rsidR="00000000" w:rsidDel="00000000" w:rsidP="00000000" w:rsidRDefault="00000000" w:rsidRPr="00000000" w14:paraId="00000157">
      <w:pPr>
        <w:ind w:left="1440" w:firstLine="0"/>
        <w:rPr/>
      </w:pPr>
      <w:r w:rsidDel="00000000" w:rsidR="00000000" w:rsidRPr="00000000">
        <w:rPr>
          <w:rtl w:val="0"/>
        </w:rPr>
        <w:t xml:space="preserve">cvxopt==1.3.0</w:t>
      </w:r>
    </w:p>
    <w:p w:rsidR="00000000" w:rsidDel="00000000" w:rsidP="00000000" w:rsidRDefault="00000000" w:rsidRPr="00000000" w14:paraId="00000158">
      <w:pPr>
        <w:ind w:left="1440" w:firstLine="0"/>
        <w:rPr/>
      </w:pPr>
      <w:r w:rsidDel="00000000" w:rsidR="00000000" w:rsidRPr="00000000">
        <w:rPr>
          <w:rtl w:val="0"/>
        </w:rPr>
        <w:t xml:space="preserve">cvxpy==1.2.0</w:t>
      </w:r>
    </w:p>
    <w:p w:rsidR="00000000" w:rsidDel="00000000" w:rsidP="00000000" w:rsidRDefault="00000000" w:rsidRPr="00000000" w14:paraId="00000159">
      <w:pPr>
        <w:ind w:left="1440" w:firstLine="0"/>
        <w:rPr/>
      </w:pPr>
      <w:r w:rsidDel="00000000" w:rsidR="00000000" w:rsidRPr="00000000">
        <w:rPr>
          <w:rtl w:val="0"/>
        </w:rPr>
        <w:t xml:space="preserve">dill==0.3.4</w:t>
      </w:r>
    </w:p>
    <w:p w:rsidR="00000000" w:rsidDel="00000000" w:rsidP="00000000" w:rsidRDefault="00000000" w:rsidRPr="00000000" w14:paraId="0000015A">
      <w:pPr>
        <w:ind w:left="1440" w:firstLine="0"/>
        <w:rPr/>
      </w:pPr>
      <w:r w:rsidDel="00000000" w:rsidR="00000000" w:rsidRPr="00000000">
        <w:rPr>
          <w:rtl w:val="0"/>
        </w:rPr>
        <w:t xml:space="preserve">environs==9.5.0</w:t>
      </w:r>
    </w:p>
    <w:p w:rsidR="00000000" w:rsidDel="00000000" w:rsidP="00000000" w:rsidRDefault="00000000" w:rsidRPr="00000000" w14:paraId="0000015B">
      <w:pPr>
        <w:ind w:left="1440" w:firstLine="0"/>
        <w:rPr/>
      </w:pPr>
      <w:r w:rsidDel="00000000" w:rsidR="00000000" w:rsidRPr="00000000">
        <w:rPr>
          <w:rtl w:val="0"/>
        </w:rPr>
        <w:t xml:space="preserve">…</w:t>
      </w:r>
    </w:p>
    <w:p w:rsidR="00000000" w:rsidDel="00000000" w:rsidP="00000000" w:rsidRDefault="00000000" w:rsidRPr="00000000" w14:paraId="0000015C">
      <w:pPr>
        <w:ind w:left="1440" w:firstLine="0"/>
        <w:rPr/>
      </w:pPr>
      <w:r w:rsidDel="00000000" w:rsidR="00000000" w:rsidRPr="00000000">
        <w:rPr>
          <w:rtl w:val="0"/>
        </w:rPr>
        <w:t xml:space="preserve">```</w:t>
      </w:r>
    </w:p>
    <w:p w:rsidR="00000000" w:rsidDel="00000000" w:rsidP="00000000" w:rsidRDefault="00000000" w:rsidRPr="00000000" w14:paraId="0000015D">
      <w:pPr>
        <w:numPr>
          <w:ilvl w:val="0"/>
          <w:numId w:val="40"/>
        </w:numPr>
        <w:ind w:left="1440" w:hanging="360"/>
        <w:rPr>
          <w:u w:val="none"/>
        </w:rPr>
      </w:pPr>
      <w:r w:rsidDel="00000000" w:rsidR="00000000" w:rsidRPr="00000000">
        <w:rPr>
          <w:rtl w:val="0"/>
        </w:rPr>
        <w:t xml:space="preserve">You can grep for a package name to see where it is used, e.g., </w:t>
      </w:r>
    </w:p>
    <w:p w:rsidR="00000000" w:rsidDel="00000000" w:rsidP="00000000" w:rsidRDefault="00000000" w:rsidRPr="00000000" w14:paraId="0000015E">
      <w:pPr>
        <w:ind w:left="0" w:firstLine="0"/>
        <w:rPr/>
      </w:pPr>
      <w:r w:rsidDel="00000000" w:rsidR="00000000" w:rsidRPr="00000000">
        <w:rPr>
          <w:rtl w:val="0"/>
        </w:rPr>
        <w:tab/>
        <w:tab/>
        <w:t xml:space="preserve">```</w:t>
      </w:r>
    </w:p>
    <w:p w:rsidR="00000000" w:rsidDel="00000000" w:rsidP="00000000" w:rsidRDefault="00000000" w:rsidRPr="00000000" w14:paraId="0000015F">
      <w:pPr>
        <w:ind w:left="0" w:firstLine="0"/>
        <w:rPr/>
      </w:pPr>
      <w:r w:rsidDel="00000000" w:rsidR="00000000" w:rsidRPr="00000000">
        <w:rPr>
          <w:rtl w:val="0"/>
        </w:rPr>
        <w:tab/>
        <w:tab/>
        <w:t xml:space="preserve">&gt; jackpy "dill"</w:t>
      </w:r>
    </w:p>
    <w:p w:rsidR="00000000" w:rsidDel="00000000" w:rsidP="00000000" w:rsidRDefault="00000000" w:rsidRPr="00000000" w14:paraId="00000160">
      <w:pPr>
        <w:ind w:left="0" w:firstLine="0"/>
        <w:rPr/>
      </w:pPr>
      <w:r w:rsidDel="00000000" w:rsidR="00000000" w:rsidRPr="00000000">
        <w:rPr>
          <w:rtl w:val="0"/>
        </w:rPr>
        <w:tab/>
        <w:tab/>
        <w:t xml:space="preserve">helpers/hpickle.py:108:                import dill</w:t>
      </w:r>
    </w:p>
    <w:p w:rsidR="00000000" w:rsidDel="00000000" w:rsidP="00000000" w:rsidRDefault="00000000" w:rsidRPr="00000000" w14:paraId="00000161">
      <w:pPr>
        <w:ind w:left="0" w:firstLine="0"/>
        <w:rPr/>
      </w:pPr>
      <w:r w:rsidDel="00000000" w:rsidR="00000000" w:rsidRPr="00000000">
        <w:rPr>
          <w:rtl w:val="0"/>
        </w:rPr>
        <w:tab/>
        <w:tab/>
        <w:t xml:space="preserve">…</w:t>
      </w:r>
    </w:p>
    <w:p w:rsidR="00000000" w:rsidDel="00000000" w:rsidP="00000000" w:rsidRDefault="00000000" w:rsidRPr="00000000" w14:paraId="00000162">
      <w:pPr>
        <w:ind w:left="0" w:firstLine="0"/>
        <w:rPr>
          <w:color w:val="1155cc"/>
          <w:u w:val="single"/>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14:paraId="00000163">
      <w:pPr>
        <w:pStyle w:val="Heading2"/>
        <w:jc w:val="both"/>
        <w:rPr/>
      </w:pPr>
      <w:bookmarkStart w:colFirst="0" w:colLast="0" w:name="_z55los6oh6ba" w:id="40"/>
      <w:bookmarkEnd w:id="40"/>
      <w:r w:rsidDel="00000000" w:rsidR="00000000" w:rsidRPr="00000000">
        <w:rPr>
          <w:rtl w:val="0"/>
        </w:rPr>
        <w:t xml:space="preserve">## How to build a local image</w:t>
      </w:r>
    </w:p>
    <w:p w:rsidR="00000000" w:rsidDel="00000000" w:rsidP="00000000" w:rsidRDefault="00000000" w:rsidRPr="00000000" w14:paraId="00000164">
      <w:pPr>
        <w:jc w:val="both"/>
        <w:rPr/>
      </w:pPr>
      <w:r w:rsidDel="00000000" w:rsidR="00000000" w:rsidRPr="00000000">
        <w:rPr>
          <w:rtl w:val="0"/>
        </w:rPr>
        <w:t xml:space="preserve">The recipe to build a `local` image is in `devops/docker_build/dev.Dockerfile`. This launches various scripts to install:</w:t>
      </w:r>
    </w:p>
    <w:p w:rsidR="00000000" w:rsidDel="00000000" w:rsidP="00000000" w:rsidRDefault="00000000" w:rsidRPr="00000000" w14:paraId="00000165">
      <w:pPr>
        <w:numPr>
          <w:ilvl w:val="0"/>
          <w:numId w:val="10"/>
        </w:numPr>
        <w:ind w:left="720" w:hanging="360"/>
        <w:jc w:val="both"/>
      </w:pPr>
      <w:r w:rsidDel="00000000" w:rsidR="00000000" w:rsidRPr="00000000">
        <w:rPr>
          <w:rtl w:val="0"/>
        </w:rPr>
        <w:t xml:space="preserve">OS</w:t>
      </w:r>
    </w:p>
    <w:p w:rsidR="00000000" w:rsidDel="00000000" w:rsidP="00000000" w:rsidRDefault="00000000" w:rsidRPr="00000000" w14:paraId="00000166">
      <w:pPr>
        <w:numPr>
          <w:ilvl w:val="0"/>
          <w:numId w:val="10"/>
        </w:numPr>
        <w:ind w:left="720" w:hanging="360"/>
        <w:jc w:val="both"/>
      </w:pPr>
      <w:r w:rsidDel="00000000" w:rsidR="00000000" w:rsidRPr="00000000">
        <w:rPr>
          <w:rtl w:val="0"/>
        </w:rPr>
        <w:t xml:space="preserve">Python</w:t>
      </w:r>
    </w:p>
    <w:p w:rsidR="00000000" w:rsidDel="00000000" w:rsidP="00000000" w:rsidRDefault="00000000" w:rsidRPr="00000000" w14:paraId="00000167">
      <w:pPr>
        <w:numPr>
          <w:ilvl w:val="0"/>
          <w:numId w:val="10"/>
        </w:numPr>
        <w:ind w:left="720" w:hanging="360"/>
        <w:jc w:val="both"/>
      </w:pPr>
      <w:r w:rsidDel="00000000" w:rsidR="00000000" w:rsidRPr="00000000">
        <w:rPr>
          <w:rtl w:val="0"/>
        </w:rPr>
        <w:t xml:space="preserve">venv + Python packages</w:t>
      </w:r>
    </w:p>
    <w:p w:rsidR="00000000" w:rsidDel="00000000" w:rsidP="00000000" w:rsidRDefault="00000000" w:rsidRPr="00000000" w14:paraId="00000168">
      <w:pPr>
        <w:numPr>
          <w:ilvl w:val="0"/>
          <w:numId w:val="10"/>
        </w:numPr>
        <w:ind w:left="720" w:hanging="360"/>
        <w:jc w:val="both"/>
      </w:pPr>
      <w:r w:rsidDel="00000000" w:rsidR="00000000" w:rsidRPr="00000000">
        <w:rPr>
          <w:rtl w:val="0"/>
        </w:rPr>
        <w:t xml:space="preserve">jupyter extensions</w:t>
      </w:r>
    </w:p>
    <w:p w:rsidR="00000000" w:rsidDel="00000000" w:rsidP="00000000" w:rsidRDefault="00000000" w:rsidRPr="00000000" w14:paraId="00000169">
      <w:pPr>
        <w:numPr>
          <w:ilvl w:val="0"/>
          <w:numId w:val="10"/>
        </w:numPr>
        <w:ind w:left="720" w:hanging="360"/>
        <w:jc w:val="both"/>
      </w:pPr>
      <w:r w:rsidDel="00000000" w:rsidR="00000000" w:rsidRPr="00000000">
        <w:rPr>
          <w:rtl w:val="0"/>
        </w:rPr>
        <w:t xml:space="preserve">application-specific packages (e.g., for the linter)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To build a local image run:</w:t>
      </w:r>
    </w:p>
    <w:p w:rsidR="00000000" w:rsidDel="00000000" w:rsidP="00000000" w:rsidRDefault="00000000" w:rsidRPr="00000000" w14:paraId="0000016C">
      <w:pPr>
        <w:ind w:left="0" w:firstLine="0"/>
        <w:jc w:val="both"/>
        <w:rPr/>
      </w:pPr>
      <w:r w:rsidDel="00000000" w:rsidR="00000000" w:rsidRPr="00000000">
        <w:rPr>
          <w:rtl w:val="0"/>
        </w:rPr>
        <w:t xml:space="preserve">```</w:t>
      </w:r>
    </w:p>
    <w:p w:rsidR="00000000" w:rsidDel="00000000" w:rsidP="00000000" w:rsidRDefault="00000000" w:rsidRPr="00000000" w14:paraId="0000016D">
      <w:pPr>
        <w:ind w:left="0" w:firstLine="0"/>
        <w:jc w:val="both"/>
        <w:rPr/>
      </w:pPr>
      <w:r w:rsidDel="00000000" w:rsidR="00000000" w:rsidRPr="00000000">
        <w:rPr>
          <w:rtl w:val="0"/>
        </w:rPr>
        <w:t xml:space="preserve">&gt; i docker_build_local_image --version 1.0.0</w:t>
      </w:r>
    </w:p>
    <w:p w:rsidR="00000000" w:rsidDel="00000000" w:rsidP="00000000" w:rsidRDefault="00000000" w:rsidRPr="00000000" w14:paraId="0000016E">
      <w:pPr>
        <w:ind w:left="0" w:firstLine="0"/>
        <w:jc w:val="both"/>
        <w:rPr/>
      </w:pPr>
      <w:r w:rsidDel="00000000" w:rsidR="00000000" w:rsidRPr="00000000">
        <w:rPr>
          <w:rtl w:val="0"/>
        </w:rPr>
      </w:r>
    </w:p>
    <w:p w:rsidR="00000000" w:rsidDel="00000000" w:rsidP="00000000" w:rsidRDefault="00000000" w:rsidRPr="00000000" w14:paraId="0000016F">
      <w:pPr>
        <w:ind w:left="0" w:firstLine="0"/>
        <w:jc w:val="both"/>
        <w:rPr/>
      </w:pPr>
      <w:r w:rsidDel="00000000" w:rsidR="00000000" w:rsidRPr="00000000">
        <w:rPr>
          <w:rtl w:val="0"/>
        </w:rPr>
        <w:t xml:space="preserve"># Build from scratch and not incrementally.</w:t>
      </w:r>
    </w:p>
    <w:p w:rsidR="00000000" w:rsidDel="00000000" w:rsidP="00000000" w:rsidRDefault="00000000" w:rsidRPr="00000000" w14:paraId="00000170">
      <w:pPr>
        <w:ind w:left="0" w:firstLine="0"/>
        <w:jc w:val="both"/>
        <w:rPr/>
      </w:pPr>
      <w:r w:rsidDel="00000000" w:rsidR="00000000" w:rsidRPr="00000000">
        <w:rPr>
          <w:rtl w:val="0"/>
        </w:rPr>
        <w:t xml:space="preserve">&gt; i docker_build_local_image --version 1.0.0 --no-cache</w:t>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ind w:left="0" w:firstLine="0"/>
        <w:jc w:val="both"/>
        <w:rPr/>
      </w:pPr>
      <w:r w:rsidDel="00000000" w:rsidR="00000000" w:rsidRPr="00000000">
        <w:rPr>
          <w:rtl w:val="0"/>
        </w:rPr>
        <w:t xml:space="preserve"># Update poetry package list.</w:t>
      </w:r>
    </w:p>
    <w:p w:rsidR="00000000" w:rsidDel="00000000" w:rsidP="00000000" w:rsidRDefault="00000000" w:rsidRPr="00000000" w14:paraId="00000173">
      <w:pPr>
        <w:ind w:left="0" w:firstLine="0"/>
        <w:jc w:val="both"/>
        <w:rPr/>
      </w:pPr>
      <w:r w:rsidDel="00000000" w:rsidR="00000000" w:rsidRPr="00000000">
        <w:rPr>
          <w:rtl w:val="0"/>
        </w:rPr>
        <w:t xml:space="preserve">&gt; i docker_build_local_image --version 1.0.0  --update-poetry</w:t>
      </w:r>
    </w:p>
    <w:p w:rsidR="00000000" w:rsidDel="00000000" w:rsidP="00000000" w:rsidRDefault="00000000" w:rsidRPr="00000000" w14:paraId="00000174">
      <w:pPr>
        <w:ind w:left="0" w:firstLine="0"/>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 Update poetry package list and build from scratch.</w:t>
      </w:r>
    </w:p>
    <w:p w:rsidR="00000000" w:rsidDel="00000000" w:rsidP="00000000" w:rsidRDefault="00000000" w:rsidRPr="00000000" w14:paraId="00000176">
      <w:pPr>
        <w:jc w:val="both"/>
        <w:rPr/>
      </w:pPr>
      <w:r w:rsidDel="00000000" w:rsidR="00000000" w:rsidRPr="00000000">
        <w:rPr>
          <w:rtl w:val="0"/>
        </w:rPr>
        <w:t xml:space="preserve">&gt; i docker_build_local_image --version 1.0.0  --update-poetry --no-cache</w:t>
      </w:r>
    </w:p>
    <w:p w:rsidR="00000000" w:rsidDel="00000000" w:rsidP="00000000" w:rsidRDefault="00000000" w:rsidRPr="00000000" w14:paraId="00000177">
      <w:pPr>
        <w:ind w:left="0" w:firstLine="0"/>
        <w:jc w:val="both"/>
        <w:rPr/>
      </w:pPr>
      <w:r w:rsidDel="00000000" w:rsidR="00000000" w:rsidRPr="00000000">
        <w:rPr>
          <w:rtl w:val="0"/>
        </w:rPr>
      </w:r>
    </w:p>
    <w:p w:rsidR="00000000" w:rsidDel="00000000" w:rsidP="00000000" w:rsidRDefault="00000000" w:rsidRPr="00000000" w14:paraId="00000178">
      <w:pPr>
        <w:ind w:left="0" w:firstLine="0"/>
        <w:jc w:val="both"/>
        <w:rPr/>
      </w:pPr>
      <w:r w:rsidDel="00000000" w:rsidR="00000000" w:rsidRPr="00000000">
        <w:rPr>
          <w:rtl w:val="0"/>
        </w:rPr>
        <w:t xml:space="preserve"># See more options:</w:t>
      </w:r>
    </w:p>
    <w:p w:rsidR="00000000" w:rsidDel="00000000" w:rsidP="00000000" w:rsidRDefault="00000000" w:rsidRPr="00000000" w14:paraId="00000179">
      <w:pPr>
        <w:ind w:left="0" w:firstLine="0"/>
        <w:jc w:val="both"/>
        <w:rPr/>
      </w:pPr>
      <w:r w:rsidDel="00000000" w:rsidR="00000000" w:rsidRPr="00000000">
        <w:rPr>
          <w:rtl w:val="0"/>
        </w:rPr>
        <w:t xml:space="preserve">&gt; i docker_build_local_image -h</w:t>
      </w:r>
    </w:p>
    <w:p w:rsidR="00000000" w:rsidDel="00000000" w:rsidP="00000000" w:rsidRDefault="00000000" w:rsidRPr="00000000" w14:paraId="0000017A">
      <w:pPr>
        <w:ind w:left="0" w:firstLine="0"/>
        <w:jc w:val="both"/>
        <w:rPr/>
      </w:pPr>
      <w:r w:rsidDel="00000000" w:rsidR="00000000" w:rsidRPr="00000000">
        <w:rPr>
          <w:rtl w:val="0"/>
        </w:rPr>
        <w:t xml:space="preserve">```</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Once an image is built, it is tagged as `local-${user}-${version}`, e.g., `local-saggese-1.0.0`</w:t>
      </w:r>
    </w:p>
    <w:p w:rsidR="00000000" w:rsidDel="00000000" w:rsidP="00000000" w:rsidRDefault="00000000" w:rsidRPr="00000000" w14:paraId="0000017D">
      <w:pP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7E">
      <w:pPr>
        <w:jc w:val="both"/>
        <w:rPr>
          <w:sz w:val="16"/>
          <w:szCs w:val="16"/>
        </w:rPr>
      </w:pPr>
      <w:r w:rsidDel="00000000" w:rsidR="00000000" w:rsidRPr="00000000">
        <w:rPr>
          <w:sz w:val="16"/>
          <w:szCs w:val="16"/>
          <w:rtl w:val="0"/>
        </w:rPr>
        <w:t xml:space="preserve">Successfully tagged 665840871993.dkr.ecr.us-east-1.amazonaws.com/amp:local-gsaggese-1.0.9</w:t>
      </w:r>
    </w:p>
    <w:p w:rsidR="00000000" w:rsidDel="00000000" w:rsidP="00000000" w:rsidRDefault="00000000" w:rsidRPr="00000000" w14:paraId="0000017F">
      <w:pPr>
        <w:jc w:val="both"/>
        <w:rPr>
          <w:sz w:val="16"/>
          <w:szCs w:val="16"/>
        </w:rPr>
      </w:pPr>
      <w:r w:rsidDel="00000000" w:rsidR="00000000" w:rsidRPr="00000000">
        <w:rPr>
          <w:rtl w:val="0"/>
        </w:rPr>
      </w:r>
    </w:p>
    <w:p w:rsidR="00000000" w:rsidDel="00000000" w:rsidP="00000000" w:rsidRDefault="00000000" w:rsidRPr="00000000" w14:paraId="00000180">
      <w:pPr>
        <w:jc w:val="both"/>
        <w:rPr>
          <w:sz w:val="16"/>
          <w:szCs w:val="16"/>
        </w:rPr>
      </w:pPr>
      <w:r w:rsidDel="00000000" w:rsidR="00000000" w:rsidRPr="00000000">
        <w:rPr>
          <w:sz w:val="16"/>
          <w:szCs w:val="16"/>
          <w:rtl w:val="0"/>
        </w:rPr>
        <w:t xml:space="preserve">docker image ls 665840871993.dkr.ecr.us-east-1.amazonaws.com/amp:local-gsaggese-1.0.9</w:t>
      </w:r>
    </w:p>
    <w:p w:rsidR="00000000" w:rsidDel="00000000" w:rsidP="00000000" w:rsidRDefault="00000000" w:rsidRPr="00000000" w14:paraId="00000181">
      <w:pPr>
        <w:jc w:val="both"/>
        <w:rPr>
          <w:sz w:val="16"/>
          <w:szCs w:val="16"/>
        </w:rPr>
      </w:pPr>
      <w:r w:rsidDel="00000000" w:rsidR="00000000" w:rsidRPr="00000000">
        <w:rPr>
          <w:sz w:val="16"/>
          <w:szCs w:val="16"/>
          <w:rtl w:val="0"/>
        </w:rPr>
        <w:t xml:space="preserve">REPOSITORY                                         TAG                    IMAGE ID            CREATED                  SIZE</w:t>
      </w:r>
    </w:p>
    <w:p w:rsidR="00000000" w:rsidDel="00000000" w:rsidP="00000000" w:rsidRDefault="00000000" w:rsidRPr="00000000" w14:paraId="00000182">
      <w:pPr>
        <w:jc w:val="both"/>
        <w:rPr>
          <w:sz w:val="16"/>
          <w:szCs w:val="16"/>
        </w:rPr>
      </w:pPr>
      <w:r w:rsidDel="00000000" w:rsidR="00000000" w:rsidRPr="00000000">
        <w:rPr>
          <w:sz w:val="16"/>
          <w:szCs w:val="16"/>
          <w:rtl w:val="0"/>
        </w:rPr>
        <w:t xml:space="preserve">665840871993.dkr.ecr.us-east-1.amazonaws.com/amp   local-gsaggese-1.0.9   cf16e3e3d1c7        Less than a second ago   2.75GB</w:t>
      </w:r>
    </w:p>
    <w:p w:rsidR="00000000" w:rsidDel="00000000" w:rsidP="00000000" w:rsidRDefault="00000000" w:rsidRPr="00000000" w14:paraId="00000183">
      <w:pP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84">
      <w:pPr>
        <w:jc w:val="both"/>
        <w:rPr/>
      </w:pPr>
      <w:r w:rsidDel="00000000" w:rsidR="00000000" w:rsidRPr="00000000">
        <w:rPr>
          <w:rtl w:val="0"/>
        </w:rPr>
        <w:t xml:space="preserve">A local image is a candidate for becoming a `dev` image.</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ind w:left="0" w:firstLine="0"/>
        <w:jc w:val="both"/>
        <w:rPr/>
      </w:pPr>
      <w:r w:rsidDel="00000000" w:rsidR="00000000" w:rsidRPr="00000000">
        <w:rPr>
          <w:rtl w:val="0"/>
        </w:rPr>
        <w:t xml:space="preserve">&gt; i run_fast_tests --stage local --version 1.0.0</w:t>
      </w:r>
      <w:r w:rsidDel="00000000" w:rsidR="00000000" w:rsidRPr="00000000">
        <w:rPr>
          <w:rtl w:val="0"/>
        </w:rPr>
      </w:r>
    </w:p>
    <w:p w:rsidR="00000000" w:rsidDel="00000000" w:rsidP="00000000" w:rsidRDefault="00000000" w:rsidRPr="00000000" w14:paraId="00000187">
      <w:pPr>
        <w:pStyle w:val="Heading2"/>
        <w:jc w:val="both"/>
        <w:rPr/>
      </w:pPr>
      <w:bookmarkStart w:colFirst="0" w:colLast="0" w:name="_ybu5e4676oci" w:id="41"/>
      <w:bookmarkEnd w:id="41"/>
      <w:r w:rsidDel="00000000" w:rsidR="00000000" w:rsidRPr="00000000">
        <w:rPr>
          <w:rtl w:val="0"/>
        </w:rPr>
        <w:t xml:space="preserve">## Testing the local image</w:t>
      </w:r>
    </w:p>
    <w:p w:rsidR="00000000" w:rsidDel="00000000" w:rsidP="00000000" w:rsidRDefault="00000000" w:rsidRPr="00000000" w14:paraId="00000188">
      <w:pPr>
        <w:rPr/>
      </w:pPr>
      <w:r w:rsidDel="00000000" w:rsidR="00000000" w:rsidRPr="00000000">
        <w:rPr>
          <w:rtl w:val="0"/>
        </w:rPr>
        <w:t xml:space="preserve">&gt; i docker_bash</w:t>
      </w:r>
    </w:p>
    <w:p w:rsidR="00000000" w:rsidDel="00000000" w:rsidP="00000000" w:rsidRDefault="00000000" w:rsidRPr="00000000" w14:paraId="00000189">
      <w:pPr>
        <w:rPr/>
      </w:pPr>
      <w:r w:rsidDel="00000000" w:rsidR="00000000" w:rsidRPr="00000000">
        <w:rPr>
          <w:rtl w:val="0"/>
        </w:rPr>
        <w:t xml:space="preserve">&gt; pip list | tee pip_packages.dev.txt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&gt; i docker_cmd --cmd "pip list | tee pip_packages.dev.txt"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&gt; i docker_bash --stage local --version 1.0.9</w:t>
      </w:r>
    </w:p>
    <w:p w:rsidR="00000000" w:rsidDel="00000000" w:rsidP="00000000" w:rsidRDefault="00000000" w:rsidRPr="00000000" w14:paraId="0000018E">
      <w:pPr>
        <w:rPr/>
      </w:pPr>
      <w:r w:rsidDel="00000000" w:rsidR="00000000" w:rsidRPr="00000000">
        <w:rPr>
          <w:rtl w:val="0"/>
        </w:rPr>
        <w:t xml:space="preserve">&gt; pip list | tee pip_packages.local.txt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or in one command: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&gt; i docker_cmd --cmd "pip list | tee pip_packages.dev.txt"; i docker_cmd --stage=local --version=1.0.9 --cmd "pip list | tee pip_packages.local.txt"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&gt; vimdiff pip_packages.dev.txt pip_packages.local.txt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You can move the local image on different servers for testing by pushing it on ECR: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&gt; i docker_login</w:t>
      </w:r>
    </w:p>
    <w:p w:rsidR="00000000" w:rsidDel="00000000" w:rsidP="00000000" w:rsidRDefault="00000000" w:rsidRPr="00000000" w14:paraId="0000019A">
      <w:pPr>
        <w:rPr/>
      </w:pPr>
      <w:r w:rsidDel="00000000" w:rsidR="00000000" w:rsidRPr="00000000">
        <w:rPr>
          <w:rtl w:val="0"/>
        </w:rPr>
        <w:t xml:space="preserve">&gt; i docker push 665840871993.dkr.ecr.us-east-1.amazonaws.com/amp:local-gsaggese-1.1.0</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pStyle w:val="Heading2"/>
        <w:jc w:val="both"/>
        <w:rPr/>
      </w:pPr>
      <w:bookmarkStart w:colFirst="0" w:colLast="0" w:name="_r4e7jy1atelm" w:id="42"/>
      <w:bookmarkEnd w:id="42"/>
      <w:r w:rsidDel="00000000" w:rsidR="00000000" w:rsidRPr="00000000">
        <w:rPr>
          <w:rtl w:val="0"/>
        </w:rPr>
        <w:t xml:space="preserve">## Tag `local` image as `dev`</w:t>
      </w:r>
    </w:p>
    <w:p w:rsidR="00000000" w:rsidDel="00000000" w:rsidP="00000000" w:rsidRDefault="00000000" w:rsidRPr="00000000" w14:paraId="0000019D">
      <w:pPr>
        <w:numPr>
          <w:ilvl w:val="0"/>
          <w:numId w:val="12"/>
        </w:numPr>
        <w:ind w:left="720" w:hanging="360"/>
        <w:jc w:val="both"/>
        <w:rPr>
          <w:u w:val="none"/>
        </w:rPr>
      </w:pPr>
      <w:r w:rsidDel="00000000" w:rsidR="00000000" w:rsidRPr="00000000">
        <w:rPr>
          <w:rtl w:val="0"/>
        </w:rPr>
        <w:t xml:space="preserve">Docker tag is just a way of referring to an image. A good analogy is how Git tags refer to a particular commit in your history.</w:t>
      </w:r>
      <w:r w:rsidDel="00000000" w:rsidR="00000000" w:rsidRPr="00000000">
        <w:rPr>
          <w:rtl w:val="0"/>
        </w:rPr>
      </w:r>
    </w:p>
    <w:p w:rsidR="00000000" w:rsidDel="00000000" w:rsidP="00000000" w:rsidRDefault="00000000" w:rsidRPr="00000000" w14:paraId="0000019E">
      <w:pPr>
        <w:numPr>
          <w:ilvl w:val="0"/>
          <w:numId w:val="12"/>
        </w:numPr>
        <w:ind w:left="720" w:hanging="360"/>
        <w:jc w:val="both"/>
        <w:rPr>
          <w:u w:val="none"/>
        </w:rPr>
      </w:pPr>
      <w:r w:rsidDel="00000000" w:rsidR="00000000" w:rsidRPr="00000000">
        <w:rPr>
          <w:rtl w:val="0"/>
        </w:rPr>
        <w:t xml:space="preserve">Basically, tagging is creating a reference from one image (`local-saggese-1.0.0`) to another (`dev`)</w:t>
      </w:r>
    </w:p>
    <w:p w:rsidR="00000000" w:rsidDel="00000000" w:rsidP="00000000" w:rsidRDefault="00000000" w:rsidRPr="00000000" w14:paraId="0000019F">
      <w:pPr>
        <w:numPr>
          <w:ilvl w:val="0"/>
          <w:numId w:val="12"/>
        </w:numPr>
        <w:ind w:left="720" w:hanging="360"/>
        <w:jc w:val="both"/>
        <w:rPr>
          <w:u w:val="none"/>
        </w:rPr>
      </w:pPr>
      <w:r w:rsidDel="00000000" w:rsidR="00000000" w:rsidRPr="00000000">
        <w:rPr>
          <w:rtl w:val="0"/>
        </w:rPr>
        <w:t xml:space="preserve">Once the `local` image is tagged as `dev`, your `dev` image becomes equal to `local-saggese-1.0.0`</w:t>
      </w:r>
    </w:p>
    <w:p w:rsidR="00000000" w:rsidDel="00000000" w:rsidP="00000000" w:rsidRDefault="00000000" w:rsidRPr="00000000" w14:paraId="000001A0">
      <w:pPr>
        <w:numPr>
          <w:ilvl w:val="0"/>
          <w:numId w:val="12"/>
        </w:numPr>
        <w:ind w:left="720" w:hanging="360"/>
        <w:jc w:val="both"/>
        <w:rPr>
          <w:u w:val="none"/>
        </w:rPr>
      </w:pPr>
      <w:r w:rsidDel="00000000" w:rsidR="00000000" w:rsidRPr="00000000">
        <w:rPr>
          <w:rtl w:val="0"/>
        </w:rPr>
        <w:t xml:space="preserve">`dev` image is also tagged with`dev-${version}`, e.g., `dev-1.0.0` to preserve history and allow for quick rollback.</w:t>
      </w:r>
    </w:p>
    <w:p w:rsidR="00000000" w:rsidDel="00000000" w:rsidP="00000000" w:rsidRDefault="00000000" w:rsidRPr="00000000" w14:paraId="000001A1">
      <w:pPr>
        <w:numPr>
          <w:ilvl w:val="0"/>
          <w:numId w:val="12"/>
        </w:numPr>
        <w:ind w:left="720" w:hanging="360"/>
        <w:jc w:val="both"/>
        <w:rPr>
          <w:u w:val="none"/>
        </w:rPr>
      </w:pPr>
      <w:r w:rsidDel="00000000" w:rsidR="00000000" w:rsidRPr="00000000">
        <w:rPr>
          <w:rtl w:val="0"/>
        </w:rPr>
        <w:t xml:space="preserve">Locally in git repository a git tag `${repo_name}-${version}`, e.g. `cmamp-1.0.0` is created in order to properly control sync between code and container.</w:t>
      </w:r>
    </w:p>
    <w:p w:rsidR="00000000" w:rsidDel="00000000" w:rsidP="00000000" w:rsidRDefault="00000000" w:rsidRPr="00000000" w14:paraId="000001A2">
      <w:pPr>
        <w:pStyle w:val="Heading2"/>
        <w:jc w:val="both"/>
        <w:rPr/>
      </w:pPr>
      <w:bookmarkStart w:colFirst="0" w:colLast="0" w:name="_1iuelpp7m8pa" w:id="43"/>
      <w:bookmarkEnd w:id="43"/>
      <w:r w:rsidDel="00000000" w:rsidR="00000000" w:rsidRPr="00000000">
        <w:rPr>
          <w:rtl w:val="0"/>
        </w:rPr>
        <w:t xml:space="preserve">## Push image </w:t>
      </w:r>
    </w:p>
    <w:p w:rsidR="00000000" w:rsidDel="00000000" w:rsidP="00000000" w:rsidRDefault="00000000" w:rsidRPr="00000000" w14:paraId="000001A3">
      <w:pPr>
        <w:numPr>
          <w:ilvl w:val="0"/>
          <w:numId w:val="57"/>
        </w:numPr>
        <w:ind w:left="720" w:hanging="360"/>
        <w:jc w:val="both"/>
      </w:pPr>
      <w:r w:rsidDel="00000000" w:rsidR="00000000" w:rsidRPr="00000000">
        <w:rPr>
          <w:rtl w:val="0"/>
        </w:rPr>
        <w:t xml:space="preserve">To push `dev` or `prod` image means to send it to the docker registry. It is more like pushing a commit to the GitHub</w:t>
      </w:r>
    </w:p>
    <w:p w:rsidR="00000000" w:rsidDel="00000000" w:rsidP="00000000" w:rsidRDefault="00000000" w:rsidRPr="00000000" w14:paraId="000001A4">
      <w:pPr>
        <w:numPr>
          <w:ilvl w:val="0"/>
          <w:numId w:val="57"/>
        </w:numPr>
        <w:ind w:left="720" w:hanging="360"/>
        <w:jc w:val="both"/>
      </w:pPr>
      <w:r w:rsidDel="00000000" w:rsidR="00000000" w:rsidRPr="00000000">
        <w:rPr>
          <w:rtl w:val="0"/>
        </w:rPr>
        <w:t xml:space="preserve">Once an image is pushed, it can be used by the team members by running `i docker_pull`</w:t>
      </w:r>
    </w:p>
    <w:p w:rsidR="00000000" w:rsidDel="00000000" w:rsidP="00000000" w:rsidRDefault="00000000" w:rsidRPr="00000000" w14:paraId="000001A5">
      <w:pPr>
        <w:numPr>
          <w:ilvl w:val="0"/>
          <w:numId w:val="57"/>
        </w:numPr>
        <w:ind w:left="720" w:hanging="360"/>
        <w:jc w:val="both"/>
        <w:rPr>
          <w:u w:val="none"/>
        </w:rPr>
      </w:pPr>
      <w:r w:rsidDel="00000000" w:rsidR="00000000" w:rsidRPr="00000000">
        <w:rPr>
          <w:rtl w:val="0"/>
        </w:rPr>
        <w:t xml:space="preserve">Local git tag `${repo_name}-${version}`, e.g. `cmamp-1.0.0`, is pushed at this stage to the remote repository to allow others to properly control sync between code and container.</w:t>
      </w:r>
    </w:p>
    <w:p w:rsidR="00000000" w:rsidDel="00000000" w:rsidP="00000000" w:rsidRDefault="00000000" w:rsidRPr="00000000" w14:paraId="000001A6">
      <w:pPr>
        <w:numPr>
          <w:ilvl w:val="0"/>
          <w:numId w:val="57"/>
        </w:numPr>
        <w:ind w:left="720" w:hanging="360"/>
        <w:jc w:val="both"/>
        <w:rPr>
          <w:u w:val="none"/>
        </w:rPr>
      </w:pPr>
      <w:r w:rsidDel="00000000" w:rsidR="00000000" w:rsidRPr="00000000">
        <w:rPr>
          <w:rtl w:val="0"/>
        </w:rPr>
        <w:t xml:space="preserve">To be able to push an image to the ECR one should have permissions to do so</w:t>
      </w:r>
    </w:p>
    <w:p w:rsidR="00000000" w:rsidDel="00000000" w:rsidP="00000000" w:rsidRDefault="00000000" w:rsidRPr="00000000" w14:paraId="000001A7">
      <w:pPr>
        <w:pStyle w:val="Heading2"/>
        <w:jc w:val="both"/>
        <w:rPr/>
      </w:pPr>
      <w:bookmarkStart w:colFirst="0" w:colLast="0" w:name="_8epg83fdxpvl" w:id="44"/>
      <w:bookmarkEnd w:id="44"/>
      <w:r w:rsidDel="00000000" w:rsidR="00000000" w:rsidRPr="00000000">
        <w:rPr>
          <w:rtl w:val="0"/>
        </w:rPr>
        <w:t xml:space="preserve">## End-to-end flow for `dev` image</w:t>
      </w:r>
    </w:p>
    <w:p w:rsidR="00000000" w:rsidDel="00000000" w:rsidP="00000000" w:rsidRDefault="00000000" w:rsidRPr="00000000" w14:paraId="000001A8">
      <w:pPr>
        <w:rPr/>
      </w:pPr>
      <w:r w:rsidDel="00000000" w:rsidR="00000000" w:rsidRPr="00000000">
        <w:rPr>
          <w:rtl w:val="0"/>
        </w:rPr>
        <w:t xml:space="preserve">Conceptually the flow consists of the following phases:</w:t>
      </w:r>
    </w:p>
    <w:p w:rsidR="00000000" w:rsidDel="00000000" w:rsidP="00000000" w:rsidRDefault="00000000" w:rsidRPr="00000000" w14:paraId="000001A9">
      <w:pPr>
        <w:numPr>
          <w:ilvl w:val="0"/>
          <w:numId w:val="21"/>
        </w:numPr>
        <w:ind w:left="720" w:hanging="360"/>
        <w:jc w:val="both"/>
      </w:pPr>
      <w:r w:rsidDel="00000000" w:rsidR="00000000" w:rsidRPr="00000000">
        <w:rPr>
          <w:rtl w:val="0"/>
        </w:rPr>
        <w:t xml:space="preserve">Build a local image of docker</w:t>
      </w:r>
    </w:p>
    <w:p w:rsidR="00000000" w:rsidDel="00000000" w:rsidP="00000000" w:rsidRDefault="00000000" w:rsidRPr="00000000" w14:paraId="000001AA">
      <w:pPr>
        <w:numPr>
          <w:ilvl w:val="1"/>
          <w:numId w:val="21"/>
        </w:numPr>
        <w:ind w:left="1440" w:hanging="360"/>
        <w:jc w:val="both"/>
      </w:pPr>
      <w:r w:rsidDel="00000000" w:rsidR="00000000" w:rsidRPr="00000000">
        <w:rPr>
          <w:rtl w:val="0"/>
        </w:rPr>
        <w:t xml:space="preserve">`i docker_build_local_image --version 1.0.0`</w:t>
      </w:r>
    </w:p>
    <w:p w:rsidR="00000000" w:rsidDel="00000000" w:rsidP="00000000" w:rsidRDefault="00000000" w:rsidRPr="00000000" w14:paraId="000001AB">
      <w:pPr>
        <w:numPr>
          <w:ilvl w:val="0"/>
          <w:numId w:val="21"/>
        </w:numPr>
        <w:ind w:left="720" w:hanging="360"/>
        <w:jc w:val="both"/>
      </w:pPr>
      <w:r w:rsidDel="00000000" w:rsidR="00000000" w:rsidRPr="00000000">
        <w:rPr>
          <w:rtl w:val="0"/>
        </w:rPr>
        <w:t xml:space="preserve">Run fast tests to verify that nothing is broken</w:t>
      </w:r>
    </w:p>
    <w:p w:rsidR="00000000" w:rsidDel="00000000" w:rsidP="00000000" w:rsidRDefault="00000000" w:rsidRPr="00000000" w14:paraId="000001AC">
      <w:pPr>
        <w:numPr>
          <w:ilvl w:val="1"/>
          <w:numId w:val="21"/>
        </w:numPr>
        <w:ind w:left="1440" w:hanging="360"/>
        <w:jc w:val="both"/>
        <w:rPr>
          <w:u w:val="none"/>
        </w:rPr>
      </w:pPr>
      <w:r w:rsidDel="00000000" w:rsidR="00000000" w:rsidRPr="00000000">
        <w:rPr>
          <w:rtl w:val="0"/>
        </w:rPr>
        <w:t xml:space="preserve">`i run_fast_tests --stage local --version 1.0.0`</w:t>
      </w:r>
    </w:p>
    <w:p w:rsidR="00000000" w:rsidDel="00000000" w:rsidP="00000000" w:rsidRDefault="00000000" w:rsidRPr="00000000" w14:paraId="000001AD">
      <w:pPr>
        <w:numPr>
          <w:ilvl w:val="0"/>
          <w:numId w:val="21"/>
        </w:numPr>
        <w:ind w:left="720" w:hanging="360"/>
        <w:jc w:val="both"/>
        <w:rPr>
          <w:u w:val="none"/>
        </w:rPr>
      </w:pPr>
      <w:r w:rsidDel="00000000" w:rsidR="00000000" w:rsidRPr="00000000">
        <w:rPr>
          <w:rtl w:val="0"/>
        </w:rPr>
        <w:t xml:space="preserve">Run end-to-end tests by, e.g., running linter on some file</w:t>
      </w:r>
    </w:p>
    <w:p w:rsidR="00000000" w:rsidDel="00000000" w:rsidP="00000000" w:rsidRDefault="00000000" w:rsidRPr="00000000" w14:paraId="000001AE">
      <w:pPr>
        <w:numPr>
          <w:ilvl w:val="1"/>
          <w:numId w:val="21"/>
        </w:numPr>
        <w:ind w:left="1440" w:hanging="360"/>
        <w:jc w:val="both"/>
        <w:rPr>
          <w:u w:val="none"/>
        </w:rPr>
      </w:pPr>
      <w:r w:rsidDel="00000000" w:rsidR="00000000" w:rsidRPr="00000000">
        <w:rPr>
          <w:rtl w:val="0"/>
        </w:rPr>
        <w:t xml:space="preserve">`i lint --files helpers/tasks.py --stage local --version 1.0.0`</w:t>
      </w:r>
    </w:p>
    <w:p w:rsidR="00000000" w:rsidDel="00000000" w:rsidP="00000000" w:rsidRDefault="00000000" w:rsidRPr="00000000" w14:paraId="000001AF">
      <w:pPr>
        <w:numPr>
          <w:ilvl w:val="0"/>
          <w:numId w:val="21"/>
        </w:numPr>
        <w:ind w:left="720" w:hanging="360"/>
        <w:jc w:val="both"/>
      </w:pPr>
      <w:r w:rsidDel="00000000" w:rsidR="00000000" w:rsidRPr="00000000">
        <w:rPr>
          <w:rtl w:val="0"/>
        </w:rPr>
        <w:t xml:space="preserve">Tag `local` image as `dev`</w:t>
      </w:r>
    </w:p>
    <w:p w:rsidR="00000000" w:rsidDel="00000000" w:rsidP="00000000" w:rsidRDefault="00000000" w:rsidRPr="00000000" w14:paraId="000001B0">
      <w:pPr>
        <w:numPr>
          <w:ilvl w:val="1"/>
          <w:numId w:val="21"/>
        </w:numPr>
        <w:ind w:left="1440" w:hanging="360"/>
        <w:jc w:val="both"/>
        <w:rPr>
          <w:u w:val="none"/>
        </w:rPr>
      </w:pPr>
      <w:r w:rsidDel="00000000" w:rsidR="00000000" w:rsidRPr="00000000">
        <w:rPr>
          <w:rtl w:val="0"/>
        </w:rPr>
        <w:t xml:space="preserve">`i docker_tag_local_image_as_dev --version 1.0.0`</w:t>
      </w:r>
    </w:p>
    <w:p w:rsidR="00000000" w:rsidDel="00000000" w:rsidP="00000000" w:rsidRDefault="00000000" w:rsidRPr="00000000" w14:paraId="000001B1">
      <w:pPr>
        <w:numPr>
          <w:ilvl w:val="0"/>
          <w:numId w:val="21"/>
        </w:numPr>
        <w:ind w:left="720" w:hanging="360"/>
        <w:jc w:val="both"/>
      </w:pPr>
      <w:r w:rsidDel="00000000" w:rsidR="00000000" w:rsidRPr="00000000">
        <w:rPr>
          <w:rtl w:val="0"/>
        </w:rPr>
        <w:t xml:space="preserve">Push `dev` image to the docker registry</w:t>
      </w:r>
    </w:p>
    <w:p w:rsidR="00000000" w:rsidDel="00000000" w:rsidP="00000000" w:rsidRDefault="00000000" w:rsidRPr="00000000" w14:paraId="000001B2">
      <w:pPr>
        <w:numPr>
          <w:ilvl w:val="1"/>
          <w:numId w:val="21"/>
        </w:numPr>
        <w:ind w:left="1440" w:hanging="360"/>
        <w:jc w:val="both"/>
        <w:rPr>
          <w:u w:val="none"/>
        </w:rPr>
      </w:pPr>
      <w:r w:rsidDel="00000000" w:rsidR="00000000" w:rsidRPr="00000000">
        <w:rPr>
          <w:rtl w:val="0"/>
        </w:rPr>
        <w:t xml:space="preserve">`i docker_push_dev_image --version 1.0.0`</w:t>
        <w:br w:type="textWrapping"/>
      </w:r>
    </w:p>
    <w:p w:rsidR="00000000" w:rsidDel="00000000" w:rsidP="00000000" w:rsidRDefault="00000000" w:rsidRPr="00000000" w14:paraId="000001B3">
      <w:pPr>
        <w:numPr>
          <w:ilvl w:val="0"/>
          <w:numId w:val="17"/>
        </w:numPr>
        <w:ind w:left="720" w:hanging="360"/>
        <w:jc w:val="both"/>
        <w:rPr>
          <w:u w:val="none"/>
        </w:rPr>
      </w:pPr>
      <w:r w:rsidDel="00000000" w:rsidR="00000000" w:rsidRPr="00000000">
        <w:rPr>
          <w:rtl w:val="0"/>
        </w:rPr>
        <w:t xml:space="preserve">The mentioned flow is executed by `Build dev image` GH action and that is a preferred way to do an image release.</w:t>
      </w:r>
    </w:p>
    <w:p w:rsidR="00000000" w:rsidDel="00000000" w:rsidP="00000000" w:rsidRDefault="00000000" w:rsidRPr="00000000" w14:paraId="000001B4">
      <w:pPr>
        <w:ind w:left="720" w:firstLine="0"/>
        <w:jc w:val="both"/>
        <w:rPr/>
      </w:pPr>
      <w:r w:rsidDel="00000000" w:rsidR="00000000" w:rsidRPr="00000000">
        <w:rPr>
          <w:rtl w:val="0"/>
        </w:rPr>
      </w:r>
    </w:p>
    <w:p w:rsidR="00000000" w:rsidDel="00000000" w:rsidP="00000000" w:rsidRDefault="00000000" w:rsidRPr="00000000" w14:paraId="000001B5">
      <w:pPr>
        <w:ind w:left="0" w:firstLine="0"/>
        <w:jc w:val="both"/>
        <w:rPr/>
      </w:pPr>
      <w:r w:rsidDel="00000000" w:rsidR="00000000" w:rsidRPr="00000000">
        <w:rPr>
          <w:rtl w:val="0"/>
        </w:rPr>
        <w:t xml:space="preserve">For specific cases that can not be done via GH action see commands below:</w:t>
      </w:r>
    </w:p>
    <w:p w:rsidR="00000000" w:rsidDel="00000000" w:rsidP="00000000" w:rsidRDefault="00000000" w:rsidRPr="00000000" w14:paraId="000001B6">
      <w:pPr>
        <w:jc w:val="both"/>
        <w:rPr/>
      </w:pPr>
      <w:r w:rsidDel="00000000" w:rsidR="00000000" w:rsidRPr="00000000">
        <w:rPr>
          <w:rtl w:val="0"/>
        </w:rPr>
        <w:t xml:space="preserve">```</w:t>
      </w:r>
    </w:p>
    <w:p w:rsidR="00000000" w:rsidDel="00000000" w:rsidP="00000000" w:rsidRDefault="00000000" w:rsidRPr="00000000" w14:paraId="000001B7">
      <w:pPr>
        <w:ind w:left="0" w:firstLine="0"/>
        <w:jc w:val="both"/>
        <w:rPr/>
      </w:pPr>
      <w:r w:rsidDel="00000000" w:rsidR="00000000" w:rsidRPr="00000000">
        <w:rPr>
          <w:rtl w:val="0"/>
        </w:rPr>
        <w:t xml:space="preserve"># To run the official flow end-to-end:</w:t>
      </w:r>
    </w:p>
    <w:p w:rsidR="00000000" w:rsidDel="00000000" w:rsidP="00000000" w:rsidRDefault="00000000" w:rsidRPr="00000000" w14:paraId="000001B8">
      <w:pPr>
        <w:ind w:left="0" w:firstLine="0"/>
        <w:jc w:val="both"/>
        <w:rPr/>
      </w:pPr>
      <w:r w:rsidDel="00000000" w:rsidR="00000000" w:rsidRPr="00000000">
        <w:rPr>
          <w:rtl w:val="0"/>
        </w:rPr>
        <w:t xml:space="preserve">&gt; i docker_release_dev_image --version 1.0.0</w:t>
      </w:r>
    </w:p>
    <w:p w:rsidR="00000000" w:rsidDel="00000000" w:rsidP="00000000" w:rsidRDefault="00000000" w:rsidRPr="00000000" w14:paraId="000001B9">
      <w:pPr>
        <w:ind w:left="0" w:firstLine="0"/>
        <w:jc w:val="both"/>
        <w:rPr/>
      </w:pPr>
      <w:r w:rsidDel="00000000" w:rsidR="00000000" w:rsidRPr="00000000">
        <w:rPr>
          <w:rtl w:val="0"/>
        </w:rPr>
      </w:r>
    </w:p>
    <w:p w:rsidR="00000000" w:rsidDel="00000000" w:rsidP="00000000" w:rsidRDefault="00000000" w:rsidRPr="00000000" w14:paraId="000001BA">
      <w:pPr>
        <w:ind w:left="0" w:firstLine="0"/>
        <w:jc w:val="both"/>
        <w:rPr/>
      </w:pPr>
      <w:r w:rsidDel="00000000" w:rsidR="00000000" w:rsidRPr="00000000">
        <w:rPr>
          <w:rtl w:val="0"/>
        </w:rPr>
        <w:t xml:space="preserve"># To see the options:</w:t>
      </w:r>
    </w:p>
    <w:p w:rsidR="00000000" w:rsidDel="00000000" w:rsidP="00000000" w:rsidRDefault="00000000" w:rsidRPr="00000000" w14:paraId="000001BB">
      <w:pPr>
        <w:jc w:val="both"/>
        <w:rPr/>
      </w:pPr>
      <w:r w:rsidDel="00000000" w:rsidR="00000000" w:rsidRPr="00000000">
        <w:rPr>
          <w:rtl w:val="0"/>
        </w:rPr>
        <w:t xml:space="preserve">&gt; i docker_release_dev_image -h</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ind w:left="0" w:firstLine="0"/>
        <w:jc w:val="both"/>
        <w:rPr/>
      </w:pPr>
      <w:r w:rsidDel="00000000" w:rsidR="00000000" w:rsidRPr="00000000">
        <w:rPr>
          <w:rtl w:val="0"/>
        </w:rPr>
        <w:t xml:space="preserve"># Run from scratch and not incrementally:</w:t>
      </w:r>
    </w:p>
    <w:p w:rsidR="00000000" w:rsidDel="00000000" w:rsidP="00000000" w:rsidRDefault="00000000" w:rsidRPr="00000000" w14:paraId="000001BE">
      <w:pPr>
        <w:ind w:left="0" w:firstLine="0"/>
        <w:jc w:val="both"/>
        <w:rPr/>
      </w:pPr>
      <w:r w:rsidDel="00000000" w:rsidR="00000000" w:rsidRPr="00000000">
        <w:rPr>
          <w:rtl w:val="0"/>
        </w:rPr>
        <w:t xml:space="preserve">&gt; i docker_release_dev_image --version 1.0.0 --no-cache</w:t>
      </w:r>
    </w:p>
    <w:p w:rsidR="00000000" w:rsidDel="00000000" w:rsidP="00000000" w:rsidRDefault="00000000" w:rsidRPr="00000000" w14:paraId="000001BF">
      <w:pPr>
        <w:ind w:left="0" w:firstLine="0"/>
        <w:jc w:val="both"/>
        <w:rPr/>
      </w:pPr>
      <w:r w:rsidDel="00000000" w:rsidR="00000000" w:rsidRPr="00000000">
        <w:rPr>
          <w:rtl w:val="0"/>
        </w:rPr>
      </w:r>
    </w:p>
    <w:p w:rsidR="00000000" w:rsidDel="00000000" w:rsidP="00000000" w:rsidRDefault="00000000" w:rsidRPr="00000000" w14:paraId="000001C0">
      <w:pPr>
        <w:ind w:left="0" w:firstLine="0"/>
        <w:jc w:val="both"/>
        <w:rPr/>
      </w:pPr>
      <w:r w:rsidDel="00000000" w:rsidR="00000000" w:rsidRPr="00000000">
        <w:rPr>
          <w:rtl w:val="0"/>
        </w:rPr>
        <w:t xml:space="preserve"># Force an update to poetry to pick up new packages</w:t>
      </w:r>
    </w:p>
    <w:p w:rsidR="00000000" w:rsidDel="00000000" w:rsidP="00000000" w:rsidRDefault="00000000" w:rsidRPr="00000000" w14:paraId="000001C1">
      <w:pPr>
        <w:ind w:left="0" w:firstLine="0"/>
        <w:jc w:val="both"/>
        <w:rPr/>
      </w:pPr>
      <w:r w:rsidDel="00000000" w:rsidR="00000000" w:rsidRPr="00000000">
        <w:rPr>
          <w:rtl w:val="0"/>
        </w:rPr>
        <w:t xml:space="preserve">&gt; i docker_release_dev_image --version 1.0.0 --update-poetry</w:t>
      </w:r>
    </w:p>
    <w:p w:rsidR="00000000" w:rsidDel="00000000" w:rsidP="00000000" w:rsidRDefault="00000000" w:rsidRPr="00000000" w14:paraId="000001C2">
      <w:pPr>
        <w:ind w:left="0" w:firstLine="0"/>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 Skip running the QA tests</w:t>
      </w:r>
    </w:p>
    <w:p w:rsidR="00000000" w:rsidDel="00000000" w:rsidP="00000000" w:rsidRDefault="00000000" w:rsidRPr="00000000" w14:paraId="000001C4">
      <w:pPr>
        <w:jc w:val="both"/>
        <w:rPr/>
      </w:pPr>
      <w:r w:rsidDel="00000000" w:rsidR="00000000" w:rsidRPr="00000000">
        <w:rPr>
          <w:rtl w:val="0"/>
        </w:rPr>
        <w:t xml:space="preserve">&gt; i docker_release_dev_image --version 1.0.0 --no-qa-tests</w:t>
      </w:r>
    </w:p>
    <w:p w:rsidR="00000000" w:rsidDel="00000000" w:rsidP="00000000" w:rsidRDefault="00000000" w:rsidRPr="00000000" w14:paraId="000001C5">
      <w:pPr>
        <w:ind w:left="0" w:firstLine="0"/>
        <w:jc w:val="both"/>
        <w:rPr/>
      </w:pPr>
      <w:r w:rsidDel="00000000" w:rsidR="00000000" w:rsidRPr="00000000">
        <w:rPr>
          <w:rtl w:val="0"/>
        </w:rPr>
      </w:r>
    </w:p>
    <w:p w:rsidR="00000000" w:rsidDel="00000000" w:rsidP="00000000" w:rsidRDefault="00000000" w:rsidRPr="00000000" w14:paraId="000001C6">
      <w:pPr>
        <w:ind w:left="0" w:firstLine="0"/>
        <w:jc w:val="both"/>
        <w:rPr/>
      </w:pPr>
      <w:r w:rsidDel="00000000" w:rsidR="00000000" w:rsidRPr="00000000">
        <w:rPr>
          <w:rtl w:val="0"/>
        </w:rPr>
        <w:t xml:space="preserve"># Skip running the tests</w:t>
      </w:r>
    </w:p>
    <w:p w:rsidR="00000000" w:rsidDel="00000000" w:rsidP="00000000" w:rsidRDefault="00000000" w:rsidRPr="00000000" w14:paraId="000001C7">
      <w:pPr>
        <w:ind w:left="0" w:firstLine="0"/>
        <w:jc w:val="both"/>
        <w:rPr/>
      </w:pPr>
      <w:r w:rsidDel="00000000" w:rsidR="00000000" w:rsidRPr="00000000">
        <w:rPr>
          <w:rtl w:val="0"/>
        </w:rPr>
        <w:t xml:space="preserve">&gt; i docker_release_dev_image --version 1.0.0 --skip-tests</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 Skip end-to-end tests</w:t>
      </w:r>
    </w:p>
    <w:p w:rsidR="00000000" w:rsidDel="00000000" w:rsidP="00000000" w:rsidRDefault="00000000" w:rsidRPr="00000000" w14:paraId="000001CA">
      <w:pPr>
        <w:jc w:val="both"/>
        <w:rPr/>
      </w:pPr>
      <w:r w:rsidDel="00000000" w:rsidR="00000000" w:rsidRPr="00000000">
        <w:rPr>
          <w:rtl w:val="0"/>
        </w:rPr>
        <w:t xml:space="preserve">&gt; i docker_release_dev_image --version 1.0.0 --no-run-end-to-end-tests</w:t>
      </w:r>
    </w:p>
    <w:p w:rsidR="00000000" w:rsidDel="00000000" w:rsidP="00000000" w:rsidRDefault="00000000" w:rsidRPr="00000000" w14:paraId="000001CB">
      <w:pPr>
        <w:ind w:left="0" w:firstLine="0"/>
        <w:jc w:val="both"/>
        <w:rPr/>
      </w:pPr>
      <w:r w:rsidDel="00000000" w:rsidR="00000000" w:rsidRPr="00000000">
        <w:rPr>
          <w:rtl w:val="0"/>
        </w:rPr>
        <w:t xml:space="preserve">```</w:t>
      </w:r>
    </w:p>
    <w:p w:rsidR="00000000" w:rsidDel="00000000" w:rsidP="00000000" w:rsidRDefault="00000000" w:rsidRPr="00000000" w14:paraId="000001CC">
      <w:pPr>
        <w:pStyle w:val="Heading2"/>
        <w:jc w:val="both"/>
        <w:rPr/>
      </w:pPr>
      <w:bookmarkStart w:colFirst="0" w:colLast="0" w:name="_udlbvg6r4u11" w:id="45"/>
      <w:bookmarkEnd w:id="45"/>
      <w:r w:rsidDel="00000000" w:rsidR="00000000" w:rsidRPr="00000000">
        <w:rPr>
          <w:rtl w:val="0"/>
        </w:rPr>
        <w:t xml:space="preserve">## Build prod image</w:t>
      </w:r>
    </w:p>
    <w:p w:rsidR="00000000" w:rsidDel="00000000" w:rsidP="00000000" w:rsidRDefault="00000000" w:rsidRPr="00000000" w14:paraId="000001CD">
      <w:pPr>
        <w:jc w:val="both"/>
        <w:rPr/>
      </w:pPr>
      <w:r w:rsidDel="00000000" w:rsidR="00000000" w:rsidRPr="00000000">
        <w:rPr>
          <w:rtl w:val="0"/>
        </w:rPr>
        <w:t xml:space="preserve">The recipe to build a `prod` image is in `dev_tools/devops/docker_build/prod.Dockerfile`.</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numPr>
          <w:ilvl w:val="0"/>
          <w:numId w:val="9"/>
        </w:numPr>
        <w:ind w:left="720" w:hanging="360"/>
        <w:jc w:val="both"/>
        <w:rPr>
          <w:u w:val="none"/>
        </w:rPr>
      </w:pPr>
      <w:r w:rsidDel="00000000" w:rsidR="00000000" w:rsidRPr="00000000">
        <w:rPr>
          <w:rtl w:val="0"/>
        </w:rPr>
        <w:t xml:space="preserve">The main difference between `dev` image and `prod` image is that</w:t>
      </w:r>
    </w:p>
    <w:p w:rsidR="00000000" w:rsidDel="00000000" w:rsidP="00000000" w:rsidRDefault="00000000" w:rsidRPr="00000000" w14:paraId="000001D0">
      <w:pPr>
        <w:numPr>
          <w:ilvl w:val="1"/>
          <w:numId w:val="9"/>
        </w:numPr>
        <w:ind w:left="1440" w:hanging="360"/>
        <w:jc w:val="both"/>
        <w:rPr>
          <w:u w:val="none"/>
        </w:rPr>
      </w:pPr>
      <w:r w:rsidDel="00000000" w:rsidR="00000000" w:rsidRPr="00000000">
        <w:rPr>
          <w:rtl w:val="0"/>
        </w:rPr>
        <w:t xml:space="preserve">source code is accessed through a bind mount for `dev` image (so that it can be easily modified) and copied inside the image for a `prod` image (since we want to package the code)</w:t>
      </w:r>
    </w:p>
    <w:p w:rsidR="00000000" w:rsidDel="00000000" w:rsidP="00000000" w:rsidRDefault="00000000" w:rsidRPr="00000000" w14:paraId="000001D1">
      <w:pPr>
        <w:numPr>
          <w:ilvl w:val="1"/>
          <w:numId w:val="9"/>
        </w:numPr>
        <w:ind w:left="1440" w:hanging="360"/>
        <w:jc w:val="both"/>
        <w:rPr>
          <w:u w:val="none"/>
        </w:rPr>
      </w:pPr>
      <w:r w:rsidDel="00000000" w:rsidR="00000000" w:rsidRPr="00000000">
        <w:rPr>
          <w:rtl w:val="0"/>
        </w:rPr>
        <w:t xml:space="preserve">requirements to be installed are different: </w:t>
      </w:r>
    </w:p>
    <w:p w:rsidR="00000000" w:rsidDel="00000000" w:rsidP="00000000" w:rsidRDefault="00000000" w:rsidRPr="00000000" w14:paraId="000001D2">
      <w:pPr>
        <w:numPr>
          <w:ilvl w:val="2"/>
          <w:numId w:val="9"/>
        </w:numPr>
        <w:ind w:left="2160" w:hanging="360"/>
        <w:jc w:val="both"/>
        <w:rPr>
          <w:u w:val="none"/>
        </w:rPr>
      </w:pPr>
      <w:r w:rsidDel="00000000" w:rsidR="00000000" w:rsidRPr="00000000">
        <w:rPr>
          <w:rtl w:val="0"/>
        </w:rPr>
        <w:t xml:space="preserve">`dev` image requires packages to develop and run the code</w:t>
      </w:r>
    </w:p>
    <w:p w:rsidR="00000000" w:rsidDel="00000000" w:rsidP="00000000" w:rsidRDefault="00000000" w:rsidRPr="00000000" w14:paraId="000001D3">
      <w:pPr>
        <w:numPr>
          <w:ilvl w:val="2"/>
          <w:numId w:val="9"/>
        </w:numPr>
        <w:ind w:left="2160" w:hanging="360"/>
        <w:jc w:val="both"/>
        <w:rPr>
          <w:u w:val="none"/>
        </w:rPr>
      </w:pPr>
      <w:r w:rsidDel="00000000" w:rsidR="00000000" w:rsidRPr="00000000">
        <w:rPr>
          <w:rtl w:val="0"/>
        </w:rPr>
        <w:t xml:space="preserve">`prod` image requires packages only to run the code</w:t>
      </w:r>
    </w:p>
    <w:p w:rsidR="00000000" w:rsidDel="00000000" w:rsidP="00000000" w:rsidRDefault="00000000" w:rsidRPr="00000000" w14:paraId="000001D4">
      <w:pPr>
        <w:ind w:left="0" w:firstLine="0"/>
        <w:jc w:val="both"/>
        <w:rPr/>
      </w:pPr>
      <w:r w:rsidDel="00000000" w:rsidR="00000000" w:rsidRPr="00000000">
        <w:rPr>
          <w:rtl w:val="0"/>
        </w:rPr>
      </w:r>
    </w:p>
    <w:p w:rsidR="00000000" w:rsidDel="00000000" w:rsidP="00000000" w:rsidRDefault="00000000" w:rsidRPr="00000000" w14:paraId="000001D5">
      <w:pPr>
        <w:ind w:left="0" w:firstLine="0"/>
        <w:jc w:val="both"/>
        <w:rPr/>
      </w:pPr>
      <w:r w:rsidDel="00000000" w:rsidR="00000000" w:rsidRPr="00000000">
        <w:rPr>
          <w:rtl w:val="0"/>
        </w:rPr>
        <w:t xml:space="preserve">To build the `prod` image run:</w:t>
      </w:r>
    </w:p>
    <w:p w:rsidR="00000000" w:rsidDel="00000000" w:rsidP="00000000" w:rsidRDefault="00000000" w:rsidRPr="00000000" w14:paraId="000001D6">
      <w:pPr>
        <w:ind w:left="0" w:firstLine="0"/>
        <w:jc w:val="both"/>
        <w:rPr/>
      </w:pPr>
      <w:r w:rsidDel="00000000" w:rsidR="00000000" w:rsidRPr="00000000">
        <w:rPr>
          <w:rtl w:val="0"/>
        </w:rPr>
        <w:t xml:space="preserve">```</w:t>
      </w:r>
    </w:p>
    <w:p w:rsidR="00000000" w:rsidDel="00000000" w:rsidP="00000000" w:rsidRDefault="00000000" w:rsidRPr="00000000" w14:paraId="000001D7">
      <w:pPr>
        <w:ind w:left="0" w:firstLine="0"/>
        <w:jc w:val="both"/>
        <w:rPr/>
      </w:pPr>
      <w:r w:rsidDel="00000000" w:rsidR="00000000" w:rsidRPr="00000000">
        <w:rPr>
          <w:rtl w:val="0"/>
        </w:rPr>
        <w:t xml:space="preserve">&gt; i docker_build_prod_image --version 1.0.0</w:t>
      </w:r>
    </w:p>
    <w:p w:rsidR="00000000" w:rsidDel="00000000" w:rsidP="00000000" w:rsidRDefault="00000000" w:rsidRPr="00000000" w14:paraId="000001D8">
      <w:pPr>
        <w:ind w:left="0" w:firstLine="0"/>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 Check the options:</w:t>
      </w:r>
    </w:p>
    <w:p w:rsidR="00000000" w:rsidDel="00000000" w:rsidP="00000000" w:rsidRDefault="00000000" w:rsidRPr="00000000" w14:paraId="000001DA">
      <w:pPr>
        <w:jc w:val="both"/>
        <w:rPr/>
      </w:pPr>
      <w:r w:rsidDel="00000000" w:rsidR="00000000" w:rsidRPr="00000000">
        <w:rPr>
          <w:rtl w:val="0"/>
        </w:rPr>
        <w:t xml:space="preserve">&gt; i docker_build_prod_image -h</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ind w:left="0" w:firstLine="0"/>
        <w:jc w:val="both"/>
        <w:rPr/>
      </w:pPr>
      <w:r w:rsidDel="00000000" w:rsidR="00000000" w:rsidRPr="00000000">
        <w:rPr>
          <w:rtl w:val="0"/>
        </w:rPr>
        <w:t xml:space="preserve"># To build from scratch and not incrementally:</w:t>
      </w:r>
    </w:p>
    <w:p w:rsidR="00000000" w:rsidDel="00000000" w:rsidP="00000000" w:rsidRDefault="00000000" w:rsidRPr="00000000" w14:paraId="000001DD">
      <w:pPr>
        <w:ind w:left="0" w:firstLine="0"/>
        <w:jc w:val="both"/>
        <w:rPr/>
      </w:pPr>
      <w:r w:rsidDel="00000000" w:rsidR="00000000" w:rsidRPr="00000000">
        <w:rPr>
          <w:rtl w:val="0"/>
        </w:rPr>
        <w:t xml:space="preserve">&gt; i docker_build_prod_image --version 1.0.0 --no-cache</w:t>
      </w:r>
    </w:p>
    <w:p w:rsidR="00000000" w:rsidDel="00000000" w:rsidP="00000000" w:rsidRDefault="00000000" w:rsidRPr="00000000" w14:paraId="000001DE">
      <w:pPr>
        <w:jc w:val="both"/>
        <w:rPr/>
      </w:pPr>
      <w:r w:rsidDel="00000000" w:rsidR="00000000" w:rsidRPr="00000000">
        <w:rPr>
          <w:rtl w:val="0"/>
        </w:rPr>
        <w:t xml:space="preserve">```</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t xml:space="preserve">To run a command inside the prod image</w:t>
      </w:r>
    </w:p>
    <w:p w:rsidR="00000000" w:rsidDel="00000000" w:rsidP="00000000" w:rsidRDefault="00000000" w:rsidRPr="00000000" w14:paraId="000001E1">
      <w:pPr>
        <w:rPr/>
      </w:pPr>
      <w:r w:rsidDel="00000000" w:rsidR="00000000" w:rsidRPr="00000000">
        <w:rPr>
          <w:rtl w:val="0"/>
        </w:rPr>
        <w:t xml:space="preserve">&gt; docker run --rm -t --user $(id -u):$(id -g) --workdir=/app 665840871993.dkr.ecr.us-east-1.amazonaws.com/cmamp:prod-1.0.3 "ls -l /app"</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Example of a complex command:</w:t>
      </w:r>
    </w:p>
    <w:p w:rsidR="00000000" w:rsidDel="00000000" w:rsidP="00000000" w:rsidRDefault="00000000" w:rsidRPr="00000000" w14:paraId="000001E4">
      <w:pPr>
        <w:rPr/>
      </w:pPr>
      <w:r w:rsidDel="00000000" w:rsidR="00000000" w:rsidRPr="00000000">
        <w:rPr>
          <w:rtl w:val="0"/>
        </w:rPr>
        <w:t xml:space="preserve">&gt; docker run --rm -t --workdir=/app 665840871993.dkr.ecr.us-east-1.amazonaws.com/cmamp:prod-1.0.3 "python /app/im_v2/ccxt/data/extract/download_realtime.py --to_datetime '20211204-194432' --from_datetime '20211204-193932' --dst_dir 'test/ccxt_test' --data_type 'ohlcv' --api_keys 'API_keys.json' --universe 'v03'"</w:t>
      </w:r>
    </w:p>
    <w:p w:rsidR="00000000" w:rsidDel="00000000" w:rsidP="00000000" w:rsidRDefault="00000000" w:rsidRPr="00000000" w14:paraId="000001E5">
      <w:pPr>
        <w:pStyle w:val="Heading2"/>
        <w:jc w:val="both"/>
        <w:rPr/>
      </w:pPr>
      <w:bookmarkStart w:colFirst="0" w:colLast="0" w:name="_qtzqo5ssewgs" w:id="46"/>
      <w:bookmarkEnd w:id="46"/>
      <w:r w:rsidDel="00000000" w:rsidR="00000000" w:rsidRPr="00000000">
        <w:rPr>
          <w:rtl w:val="0"/>
        </w:rPr>
        <w:t xml:space="preserve">## QA for prod image</w:t>
      </w:r>
    </w:p>
    <w:p w:rsidR="00000000" w:rsidDel="00000000" w:rsidP="00000000" w:rsidRDefault="00000000" w:rsidRPr="00000000" w14:paraId="000001E6">
      <w:pPr>
        <w:jc w:val="both"/>
        <w:rPr/>
      </w:pPr>
      <w:r w:rsidDel="00000000" w:rsidR="00000000" w:rsidRPr="00000000">
        <w:rPr>
          <w:rtl w:val="0"/>
        </w:rPr>
        <w:t xml:space="preserve">In dev_scripts repo test:</w:t>
      </w:r>
    </w:p>
    <w:p w:rsidR="00000000" w:rsidDel="00000000" w:rsidP="00000000" w:rsidRDefault="00000000" w:rsidRPr="00000000" w14:paraId="000001E7">
      <w:pPr>
        <w:jc w:val="both"/>
        <w:rPr/>
      </w:pPr>
      <w:r w:rsidDel="00000000" w:rsidR="00000000" w:rsidRPr="00000000">
        <w:rPr>
          <w:rtl w:val="0"/>
        </w:rPr>
        <w:t xml:space="preserve">&gt; i lint --files "linters/amp_black.py"</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In amp repo make sure:</w:t>
      </w:r>
    </w:p>
    <w:p w:rsidR="00000000" w:rsidDel="00000000" w:rsidP="00000000" w:rsidRDefault="00000000" w:rsidRPr="00000000" w14:paraId="000001EA">
      <w:pPr>
        <w:jc w:val="both"/>
        <w:rPr/>
      </w:pPr>
      <w:r w:rsidDel="00000000" w:rsidR="00000000" w:rsidRPr="00000000">
        <w:rPr>
          <w:rtl w:val="0"/>
        </w:rPr>
        <w:t xml:space="preserve">&gt; i lint -f "helpers/dbg.py"</w:t>
      </w:r>
    </w:p>
    <w:p w:rsidR="00000000" w:rsidDel="00000000" w:rsidP="00000000" w:rsidRDefault="00000000" w:rsidRPr="00000000" w14:paraId="000001EB">
      <w:pPr>
        <w:pStyle w:val="Heading2"/>
        <w:jc w:val="both"/>
        <w:rPr/>
      </w:pPr>
      <w:bookmarkStart w:colFirst="0" w:colLast="0" w:name="_l2j25ygmjrgu" w:id="47"/>
      <w:bookmarkEnd w:id="47"/>
      <w:r w:rsidDel="00000000" w:rsidR="00000000" w:rsidRPr="00000000">
        <w:rPr>
          <w:rtl w:val="0"/>
        </w:rPr>
        <w:t xml:space="preserve">## End-to-end flow for `prod` image</w:t>
      </w:r>
    </w:p>
    <w:p w:rsidR="00000000" w:rsidDel="00000000" w:rsidP="00000000" w:rsidRDefault="00000000" w:rsidRPr="00000000" w14:paraId="000001EC">
      <w:pPr>
        <w:numPr>
          <w:ilvl w:val="0"/>
          <w:numId w:val="58"/>
        </w:numPr>
        <w:ind w:left="720" w:hanging="360"/>
        <w:jc w:val="both"/>
        <w:rPr>
          <w:color w:val="202122"/>
          <w:highlight w:val="white"/>
        </w:rPr>
      </w:pPr>
      <w:r w:rsidDel="00000000" w:rsidR="00000000" w:rsidRPr="00000000">
        <w:rPr>
          <w:color w:val="202122"/>
          <w:highlight w:val="white"/>
          <w:rtl w:val="0"/>
        </w:rPr>
        <w:t xml:space="preserve">Build docker `prod` image</w:t>
      </w:r>
    </w:p>
    <w:p w:rsidR="00000000" w:rsidDel="00000000" w:rsidP="00000000" w:rsidRDefault="00000000" w:rsidRPr="00000000" w14:paraId="000001ED">
      <w:pPr>
        <w:numPr>
          <w:ilvl w:val="0"/>
          <w:numId w:val="26"/>
        </w:numPr>
        <w:ind w:left="1440" w:hanging="360"/>
        <w:jc w:val="both"/>
        <w:rPr>
          <w:color w:val="202122"/>
          <w:highlight w:val="white"/>
          <w:u w:val="none"/>
        </w:rPr>
      </w:pPr>
      <w:r w:rsidDel="00000000" w:rsidR="00000000" w:rsidRPr="00000000">
        <w:rPr>
          <w:color w:val="202122"/>
          <w:highlight w:val="white"/>
          <w:rtl w:val="0"/>
        </w:rPr>
        <w:t xml:space="preserve">`i  </w:t>
      </w:r>
      <w:r w:rsidDel="00000000" w:rsidR="00000000" w:rsidRPr="00000000">
        <w:rPr>
          <w:rtl w:val="0"/>
        </w:rPr>
        <w:t xml:space="preserve">docker_build_prod_image --version 1.0.0`</w:t>
      </w:r>
      <w:r w:rsidDel="00000000" w:rsidR="00000000" w:rsidRPr="00000000">
        <w:rPr>
          <w:rtl w:val="0"/>
        </w:rPr>
      </w:r>
    </w:p>
    <w:p w:rsidR="00000000" w:rsidDel="00000000" w:rsidP="00000000" w:rsidRDefault="00000000" w:rsidRPr="00000000" w14:paraId="000001EE">
      <w:pPr>
        <w:numPr>
          <w:ilvl w:val="0"/>
          <w:numId w:val="58"/>
        </w:numPr>
        <w:ind w:left="720" w:hanging="360"/>
        <w:jc w:val="both"/>
        <w:rPr>
          <w:color w:val="202122"/>
          <w:highlight w:val="white"/>
        </w:rPr>
      </w:pPr>
      <w:r w:rsidDel="00000000" w:rsidR="00000000" w:rsidRPr="00000000">
        <w:rPr>
          <w:rtl w:val="0"/>
        </w:rPr>
        <w:t xml:space="preserve">Run fast tests to verify that nothing is broken</w:t>
      </w:r>
    </w:p>
    <w:p w:rsidR="00000000" w:rsidDel="00000000" w:rsidP="00000000" w:rsidRDefault="00000000" w:rsidRPr="00000000" w14:paraId="000001EF">
      <w:pPr>
        <w:numPr>
          <w:ilvl w:val="0"/>
          <w:numId w:val="14"/>
        </w:numPr>
        <w:ind w:left="1440" w:hanging="360"/>
        <w:jc w:val="both"/>
        <w:rPr>
          <w:u w:val="none"/>
        </w:rPr>
      </w:pPr>
      <w:r w:rsidDel="00000000" w:rsidR="00000000" w:rsidRPr="00000000">
        <w:rPr>
          <w:rtl w:val="0"/>
        </w:rPr>
        <w:t xml:space="preserve">`i run_fast_tests`</w:t>
      </w:r>
    </w:p>
    <w:p w:rsidR="00000000" w:rsidDel="00000000" w:rsidP="00000000" w:rsidRDefault="00000000" w:rsidRPr="00000000" w14:paraId="000001F0">
      <w:pPr>
        <w:numPr>
          <w:ilvl w:val="0"/>
          <w:numId w:val="58"/>
        </w:numPr>
        <w:ind w:left="720" w:hanging="360"/>
        <w:jc w:val="both"/>
      </w:pPr>
      <w:r w:rsidDel="00000000" w:rsidR="00000000" w:rsidRPr="00000000">
        <w:rPr>
          <w:rtl w:val="0"/>
        </w:rPr>
        <w:t xml:space="preserve">Push `prod` image to the docker registry</w:t>
      </w:r>
    </w:p>
    <w:p w:rsidR="00000000" w:rsidDel="00000000" w:rsidP="00000000" w:rsidRDefault="00000000" w:rsidRPr="00000000" w14:paraId="000001F1">
      <w:pPr>
        <w:numPr>
          <w:ilvl w:val="0"/>
          <w:numId w:val="22"/>
        </w:numPr>
        <w:ind w:left="1440" w:hanging="360"/>
        <w:jc w:val="both"/>
        <w:rPr>
          <w:u w:val="none"/>
        </w:rPr>
      </w:pPr>
      <w:r w:rsidDel="00000000" w:rsidR="00000000" w:rsidRPr="00000000">
        <w:rPr>
          <w:rtl w:val="0"/>
        </w:rPr>
        <w:t xml:space="preserve">`i docker_push_prod_image --version 1.0.0`</w:t>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t xml:space="preserve">To run the flow end-to-end do:</w:t>
      </w:r>
    </w:p>
    <w:p w:rsidR="00000000" w:rsidDel="00000000" w:rsidP="00000000" w:rsidRDefault="00000000" w:rsidRPr="00000000" w14:paraId="000001F4">
      <w:pPr>
        <w:jc w:val="both"/>
        <w:rPr/>
      </w:pPr>
      <w:r w:rsidDel="00000000" w:rsidR="00000000" w:rsidRPr="00000000">
        <w:rPr>
          <w:rtl w:val="0"/>
        </w:rPr>
        <w:t xml:space="preserve">&gt; i docker_release_prod_image --version 1.0.0</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numPr>
          <w:ilvl w:val="0"/>
          <w:numId w:val="36"/>
        </w:numPr>
        <w:ind w:left="720" w:hanging="360"/>
        <w:jc w:val="both"/>
      </w:pPr>
      <w:r w:rsidDel="00000000" w:rsidR="00000000" w:rsidRPr="00000000">
        <w:rPr>
          <w:rtl w:val="0"/>
        </w:rPr>
        <w:t xml:space="preserve">same options are available as for `i docker_release_dev_image`</w:t>
      </w:r>
    </w:p>
    <w:p w:rsidR="00000000" w:rsidDel="00000000" w:rsidP="00000000" w:rsidRDefault="00000000" w:rsidRPr="00000000" w14:paraId="000001F7">
      <w:pPr>
        <w:numPr>
          <w:ilvl w:val="0"/>
          <w:numId w:val="36"/>
        </w:numPr>
        <w:ind w:left="720" w:hanging="360"/>
        <w:jc w:val="both"/>
      </w:pPr>
      <w:r w:rsidDel="00000000" w:rsidR="00000000" w:rsidRPr="00000000">
        <w:rPr>
          <w:rtl w:val="0"/>
        </w:rPr>
        <w:t xml:space="preserve">check options `i docker_release_prod_image -h`</w:t>
      </w:r>
    </w:p>
    <w:p w:rsidR="00000000" w:rsidDel="00000000" w:rsidP="00000000" w:rsidRDefault="00000000" w:rsidRPr="00000000" w14:paraId="000001F8">
      <w:pPr>
        <w:pStyle w:val="Heading2"/>
        <w:jc w:val="both"/>
        <w:rPr/>
      </w:pPr>
      <w:bookmarkStart w:colFirst="0" w:colLast="0" w:name="_2srr2owmjmxf" w:id="48"/>
      <w:bookmarkEnd w:id="48"/>
      <w:r w:rsidDel="00000000" w:rsidR="00000000" w:rsidRPr="00000000">
        <w:rPr>
          <w:rtl w:val="0"/>
        </w:rPr>
        <w:t xml:space="preserve">## Flow for both dev and prod images</w:t>
      </w:r>
    </w:p>
    <w:p w:rsidR="00000000" w:rsidDel="00000000" w:rsidP="00000000" w:rsidRDefault="00000000" w:rsidRPr="00000000" w14:paraId="000001F9">
      <w:pPr>
        <w:jc w:val="both"/>
        <w:rPr/>
      </w:pPr>
      <w:r w:rsidDel="00000000" w:rsidR="00000000" w:rsidRPr="00000000">
        <w:rPr>
          <w:rtl w:val="0"/>
        </w:rPr>
        <w:t xml:space="preserve">To run both flows end-to-end do:</w:t>
      </w:r>
    </w:p>
    <w:p w:rsidR="00000000" w:rsidDel="00000000" w:rsidP="00000000" w:rsidRDefault="00000000" w:rsidRPr="00000000" w14:paraId="000001FA">
      <w:pPr>
        <w:numPr>
          <w:ilvl w:val="0"/>
          <w:numId w:val="44"/>
        </w:numPr>
        <w:ind w:left="720" w:hanging="360"/>
        <w:jc w:val="both"/>
      </w:pPr>
      <w:r w:rsidDel="00000000" w:rsidR="00000000" w:rsidRPr="00000000">
        <w:rPr>
          <w:rtl w:val="0"/>
        </w:rPr>
        <w:t xml:space="preserve">`i docker_release_all`</w:t>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Alternatively, one can run the release stages step-by-step.</w:t>
      </w:r>
    </w:p>
    <w:p w:rsidR="00000000" w:rsidDel="00000000" w:rsidP="00000000" w:rsidRDefault="00000000" w:rsidRPr="00000000" w14:paraId="000001FD">
      <w:pPr>
        <w:pStyle w:val="Heading1"/>
        <w:rPr/>
      </w:pPr>
      <w:bookmarkStart w:colFirst="0" w:colLast="0" w:name="_8mj705xiekia" w:id="49"/>
      <w:bookmarkEnd w:id="49"/>
      <w:r w:rsidDel="00000000" w:rsidR="00000000" w:rsidRPr="00000000">
        <w:rPr>
          <w:rtl w:val="0"/>
        </w:rPr>
        <w:t xml:space="preserve"># Docker-in-docker (dind)</w:t>
      </w:r>
    </w:p>
    <w:p w:rsidR="00000000" w:rsidDel="00000000" w:rsidP="00000000" w:rsidRDefault="00000000" w:rsidRPr="00000000" w14:paraId="000001FE">
      <w:pPr>
        <w:rPr/>
      </w:pPr>
      <w:r w:rsidDel="00000000" w:rsidR="00000000" w:rsidRPr="00000000">
        <w:rPr>
          <w:rtl w:val="0"/>
        </w:rPr>
        <w:t xml:space="preserve">It is possible to install a Docker engine inside a Docker container so that one can run Docker container (e.g., OMS or IM) inside an isolated `amp` container.</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problems with this approach are:</w:t>
      </w:r>
    </w:p>
    <w:p w:rsidR="00000000" w:rsidDel="00000000" w:rsidP="00000000" w:rsidRDefault="00000000" w:rsidRPr="00000000" w14:paraId="00000201">
      <w:pPr>
        <w:numPr>
          <w:ilvl w:val="0"/>
          <w:numId w:val="45"/>
        </w:numPr>
        <w:ind w:left="720" w:hanging="360"/>
        <w:rPr>
          <w:u w:val="none"/>
        </w:rPr>
      </w:pPr>
      <w:r w:rsidDel="00000000" w:rsidR="00000000" w:rsidRPr="00000000">
        <w:rPr>
          <w:rtl w:val="0"/>
        </w:rPr>
        <w:t xml:space="preserve">dind requires to run the external container in privileged mode, which might not be possible due to security concerns</w:t>
      </w:r>
    </w:p>
    <w:p w:rsidR="00000000" w:rsidDel="00000000" w:rsidP="00000000" w:rsidRDefault="00000000" w:rsidRPr="00000000" w14:paraId="00000202">
      <w:pPr>
        <w:numPr>
          <w:ilvl w:val="0"/>
          <w:numId w:val="45"/>
        </w:numPr>
        <w:ind w:left="720" w:hanging="360"/>
        <w:rPr>
          <w:u w:val="none"/>
        </w:rPr>
      </w:pPr>
      <w:r w:rsidDel="00000000" w:rsidR="00000000" w:rsidRPr="00000000">
        <w:rPr>
          <w:rtl w:val="0"/>
        </w:rPr>
        <w:t xml:space="preserve">the Docker / build cache is not shared across parent and children containers, so one needs to pull / build an image every time the outermost container is restarted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An alternative approach is the "sibling container" approach</w:t>
      </w:r>
    </w:p>
    <w:p w:rsidR="00000000" w:rsidDel="00000000" w:rsidP="00000000" w:rsidRDefault="00000000" w:rsidRPr="00000000" w14:paraId="00000205">
      <w:pPr>
        <w:pStyle w:val="Heading2"/>
        <w:rPr/>
      </w:pPr>
      <w:bookmarkStart w:colFirst="0" w:colLast="0" w:name="_7ytuihs95ynq" w:id="50"/>
      <w:bookmarkEnd w:id="50"/>
      <w:r w:rsidDel="00000000" w:rsidR="00000000" w:rsidRPr="00000000">
        <w:rPr>
          <w:rtl w:val="0"/>
        </w:rPr>
        <w:t xml:space="preserve">## Sibling container approach</w:t>
      </w:r>
    </w:p>
    <w:p w:rsidR="00000000" w:rsidDel="00000000" w:rsidP="00000000" w:rsidRDefault="00000000" w:rsidRPr="00000000" w14:paraId="00000206">
      <w:pPr>
        <w:rPr/>
      </w:pPr>
      <w:r w:rsidDel="00000000" w:rsidR="00000000" w:rsidRPr="00000000">
        <w:rPr>
          <w:rtl w:val="0"/>
        </w:rPr>
        <w:t xml:space="preserve">Refs:</w:t>
      </w:r>
    </w:p>
    <w:p w:rsidR="00000000" w:rsidDel="00000000" w:rsidP="00000000" w:rsidRDefault="00000000" w:rsidRPr="00000000" w14:paraId="00000207">
      <w:pPr>
        <w:numPr>
          <w:ilvl w:val="0"/>
          <w:numId w:val="15"/>
        </w:numPr>
        <w:ind w:left="720" w:hanging="360"/>
        <w:rPr>
          <w:u w:val="none"/>
        </w:rPr>
      </w:pPr>
      <w:hyperlink r:id="rId16">
        <w:r w:rsidDel="00000000" w:rsidR="00000000" w:rsidRPr="00000000">
          <w:rPr>
            <w:color w:val="1155cc"/>
            <w:u w:val="single"/>
            <w:rtl w:val="0"/>
          </w:rPr>
          <w:t xml:space="preserve">Can I run Docker-in-Docker without using the --privileged flag - Stack Overflow</w:t>
        </w:r>
      </w:hyperlink>
      <w:r w:rsidDel="00000000" w:rsidR="00000000" w:rsidRPr="00000000">
        <w:rPr>
          <w:rtl w:val="0"/>
        </w:rPr>
      </w:r>
    </w:p>
    <w:p w:rsidR="00000000" w:rsidDel="00000000" w:rsidP="00000000" w:rsidRDefault="00000000" w:rsidRPr="00000000" w14:paraId="00000208">
      <w:pPr>
        <w:numPr>
          <w:ilvl w:val="0"/>
          <w:numId w:val="15"/>
        </w:numPr>
        <w:ind w:left="720" w:hanging="360"/>
        <w:rPr>
          <w:u w:val="none"/>
        </w:rPr>
      </w:pPr>
      <w:hyperlink r:id="rId17">
        <w:r w:rsidDel="00000000" w:rsidR="00000000" w:rsidRPr="00000000">
          <w:rPr>
            <w:color w:val="1155cc"/>
            <w:u w:val="single"/>
            <w:rtl w:val="0"/>
          </w:rPr>
          <w:t xml:space="preserve">https://jpetazzo.github.io/2015/09/03/do-not-use-docker-in-docker-for-ci/</w:t>
        </w:r>
      </w:hyperlink>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Often what's really needed is the ability to build / run a container from another container (e.g., CI or unit test). This can be achieved by mounting the Docker socket `/var/run/docker.sock` to the container, so that a container can talk to Docker Engine.</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This approach allows reuse of the build cache across the sibling containers.</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The downside is less isolation from the external container, e.g., spawned containers can be left hanging or can collide.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E.g.,</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 Run `docker ps` in a container, showing the containers running in the main container</w:t>
      </w:r>
    </w:p>
    <w:p w:rsidR="00000000" w:rsidDel="00000000" w:rsidP="00000000" w:rsidRDefault="00000000" w:rsidRPr="00000000" w14:paraId="00000213">
      <w:pPr>
        <w:rPr/>
      </w:pPr>
      <w:r w:rsidDel="00000000" w:rsidR="00000000" w:rsidRPr="00000000">
        <w:rPr>
          <w:rtl w:val="0"/>
        </w:rPr>
        <w:t xml:space="preserve">&gt; docker run -ti --rm \</w:t>
      </w:r>
    </w:p>
    <w:p w:rsidR="00000000" w:rsidDel="00000000" w:rsidP="00000000" w:rsidRDefault="00000000" w:rsidRPr="00000000" w14:paraId="00000214">
      <w:pPr>
        <w:ind w:firstLine="720"/>
        <w:rPr/>
      </w:pPr>
      <w:r w:rsidDel="00000000" w:rsidR="00000000" w:rsidRPr="00000000">
        <w:rPr>
          <w:rtl w:val="0"/>
        </w:rPr>
        <w:t xml:space="preserve">-v /var/run/docker.sock:/var/run/docker.sock \</w:t>
      </w:r>
    </w:p>
    <w:p w:rsidR="00000000" w:rsidDel="00000000" w:rsidP="00000000" w:rsidRDefault="00000000" w:rsidRPr="00000000" w14:paraId="00000215">
      <w:pPr>
        <w:ind w:firstLine="720"/>
        <w:rPr/>
      </w:pPr>
      <w:r w:rsidDel="00000000" w:rsidR="00000000" w:rsidRPr="00000000">
        <w:rPr>
          <w:rtl w:val="0"/>
        </w:rPr>
        <w:t xml:space="preserve">dindtest \</w:t>
      </w:r>
    </w:p>
    <w:p w:rsidR="00000000" w:rsidDel="00000000" w:rsidP="00000000" w:rsidRDefault="00000000" w:rsidRPr="00000000" w14:paraId="00000216">
      <w:pPr>
        <w:ind w:firstLine="720"/>
        <w:rPr/>
      </w:pPr>
      <w:r w:rsidDel="00000000" w:rsidR="00000000" w:rsidRPr="00000000">
        <w:rPr>
          <w:rtl w:val="0"/>
        </w:rPr>
        <w:t xml:space="preserve">docker ps</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Start a sibling hello world container:</w:t>
      </w:r>
    </w:p>
    <w:p w:rsidR="00000000" w:rsidDel="00000000" w:rsidP="00000000" w:rsidRDefault="00000000" w:rsidRPr="00000000" w14:paraId="00000219">
      <w:pPr>
        <w:rPr/>
      </w:pPr>
      <w:r w:rsidDel="00000000" w:rsidR="00000000" w:rsidRPr="00000000">
        <w:rPr>
          <w:rtl w:val="0"/>
        </w:rPr>
        <w:t xml:space="preserve">&gt; docker run -it --rm \</w:t>
      </w:r>
    </w:p>
    <w:p w:rsidR="00000000" w:rsidDel="00000000" w:rsidP="00000000" w:rsidRDefault="00000000" w:rsidRPr="00000000" w14:paraId="0000021A">
      <w:pPr>
        <w:rPr/>
      </w:pPr>
      <w:r w:rsidDel="00000000" w:rsidR="00000000" w:rsidRPr="00000000">
        <w:rPr>
          <w:rtl w:val="0"/>
        </w:rPr>
        <w:t xml:space="preserve">   </w:t>
        <w:tab/>
        <w:t xml:space="preserve">-v /var/run/docker.sock:/var/run/docker.sock \</w:t>
      </w:r>
    </w:p>
    <w:p w:rsidR="00000000" w:rsidDel="00000000" w:rsidP="00000000" w:rsidRDefault="00000000" w:rsidRPr="00000000" w14:paraId="0000021B">
      <w:pPr>
        <w:ind w:firstLine="720"/>
        <w:rPr/>
      </w:pPr>
      <w:r w:rsidDel="00000000" w:rsidR="00000000" w:rsidRPr="00000000">
        <w:rPr>
          <w:rtl w:val="0"/>
        </w:rPr>
        <w:t xml:space="preserve">dindtest \</w:t>
      </w:r>
    </w:p>
    <w:p w:rsidR="00000000" w:rsidDel="00000000" w:rsidP="00000000" w:rsidRDefault="00000000" w:rsidRPr="00000000" w14:paraId="0000021C">
      <w:pPr>
        <w:ind w:firstLine="720"/>
        <w:rPr/>
      </w:pPr>
      <w:r w:rsidDel="00000000" w:rsidR="00000000" w:rsidRPr="00000000">
        <w:rPr>
          <w:rtl w:val="0"/>
        </w:rPr>
        <w:t xml:space="preserve">docker run -ti --rm hello-world</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pStyle w:val="Heading3"/>
        <w:rPr/>
      </w:pPr>
      <w:bookmarkStart w:colFirst="0" w:colLast="0" w:name="_3mgutvu345rk" w:id="51"/>
      <w:bookmarkEnd w:id="51"/>
      <w:r w:rsidDel="00000000" w:rsidR="00000000" w:rsidRPr="00000000">
        <w:rPr>
          <w:rtl w:val="0"/>
        </w:rPr>
        <w:t xml:space="preserve">### Connecting to Postgres instance using sibling containers</w:t>
      </w:r>
    </w:p>
    <w:p w:rsidR="00000000" w:rsidDel="00000000" w:rsidP="00000000" w:rsidRDefault="00000000" w:rsidRPr="00000000" w14:paraId="0000021F">
      <w:pPr>
        <w:rPr/>
      </w:pPr>
      <w:r w:rsidDel="00000000" w:rsidR="00000000" w:rsidRPr="00000000">
        <w:rPr>
          <w:rtl w:val="0"/>
        </w:rPr>
        <w:t xml:space="preserve">We can start the Docker container with Postgres as a service from outside the container.</w:t>
      </w:r>
    </w:p>
    <w:p w:rsidR="00000000" w:rsidDel="00000000" w:rsidP="00000000" w:rsidRDefault="00000000" w:rsidRPr="00000000" w14:paraId="00000220">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221">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&gt; (cd oms;  i oms_docker_up -s local)</w:t>
      </w:r>
    </w:p>
    <w:p w:rsidR="00000000" w:rsidDel="00000000" w:rsidP="00000000" w:rsidRDefault="00000000" w:rsidRPr="00000000" w14:paraId="00000222">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INFO: &gt; cmd='/local/home/gsaggese/src/venv/amp.client_venv/bin/invoke oms_docker_up -s local'</w:t>
      </w:r>
    </w:p>
    <w:p w:rsidR="00000000" w:rsidDel="00000000" w:rsidP="00000000" w:rsidRDefault="00000000" w:rsidRPr="00000000" w14:paraId="00000223">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report_memory_usage=False report_cpu_usage=False</w:t>
      </w:r>
    </w:p>
    <w:p w:rsidR="00000000" w:rsidDel="00000000" w:rsidP="00000000" w:rsidRDefault="00000000" w:rsidRPr="00000000" w14:paraId="00000224">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docker-compose \</w:t>
      </w:r>
    </w:p>
    <w:p w:rsidR="00000000" w:rsidDel="00000000" w:rsidP="00000000" w:rsidRDefault="00000000" w:rsidRPr="00000000" w14:paraId="00000225">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--file /local/home/gsaggese/src/sasm-lime4/amp/oms/devops/compose/docker-compose.yml \</w:t>
      </w:r>
    </w:p>
    <w:p w:rsidR="00000000" w:rsidDel="00000000" w:rsidP="00000000" w:rsidRDefault="00000000" w:rsidRPr="00000000" w14:paraId="00000226">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--env-file /local/home/gsaggese/src/sasm-lime4/amp/oms/devops/env/local.oms_db_config.env \</w:t>
      </w:r>
    </w:p>
    <w:p w:rsidR="00000000" w:rsidDel="00000000" w:rsidP="00000000" w:rsidRDefault="00000000" w:rsidRPr="00000000" w14:paraId="00000227">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up \</w:t>
      </w:r>
    </w:p>
    <w:p w:rsidR="00000000" w:rsidDel="00000000" w:rsidP="00000000" w:rsidRDefault="00000000" w:rsidRPr="00000000" w14:paraId="00000228">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w:t>
      </w:r>
    </w:p>
    <w:p w:rsidR="00000000" w:rsidDel="00000000" w:rsidP="00000000" w:rsidRDefault="00000000" w:rsidRPr="00000000" w14:paraId="00000229">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Creating compose_oms_postgres_1 ... done</w:t>
      </w:r>
    </w:p>
    <w:p w:rsidR="00000000" w:rsidDel="00000000" w:rsidP="00000000" w:rsidRDefault="00000000" w:rsidRPr="00000000" w14:paraId="0000022A">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Attaching to compose_oms_postgres_1</w:t>
      </w:r>
    </w:p>
    <w:p w:rsidR="00000000" w:rsidDel="00000000" w:rsidP="00000000" w:rsidRDefault="00000000" w:rsidRPr="00000000" w14:paraId="0000022B">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w:t>
      </w:r>
    </w:p>
    <w:p w:rsidR="00000000" w:rsidDel="00000000" w:rsidP="00000000" w:rsidRDefault="00000000" w:rsidRPr="00000000" w14:paraId="0000022C">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PostgreSQL Database directory appears to contain a database; Skipping initialization</w:t>
      </w:r>
    </w:p>
    <w:p w:rsidR="00000000" w:rsidDel="00000000" w:rsidP="00000000" w:rsidRDefault="00000000" w:rsidRPr="00000000" w14:paraId="0000022D">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w:t>
      </w:r>
    </w:p>
    <w:p w:rsidR="00000000" w:rsidDel="00000000" w:rsidP="00000000" w:rsidRDefault="00000000" w:rsidRPr="00000000" w14:paraId="0000022E">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2022-05-19 22:57:15.659 UTC [1] LOG:  starting PostgreSQL 13.5 (Debian 13.5-1.pgdg110+1) on x86_64-pc-linux-gnu, compiled by gcc (Debian 10.2.1-6) 10.2.1 20210110, 64-bit</w:t>
      </w:r>
    </w:p>
    <w:p w:rsidR="00000000" w:rsidDel="00000000" w:rsidP="00000000" w:rsidRDefault="00000000" w:rsidRPr="00000000" w14:paraId="0000022F">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2022-05-19 22:57:15.659 UTC [1] LOG:  listening on IPv4 address "0.0.0.0", port 5432</w:t>
      </w:r>
    </w:p>
    <w:p w:rsidR="00000000" w:rsidDel="00000000" w:rsidP="00000000" w:rsidRDefault="00000000" w:rsidRPr="00000000" w14:paraId="00000230">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2022-05-19 22:57:15.659 UTC [1] LOG:  listening on IPv6 address "::", port 5432</w:t>
      </w:r>
    </w:p>
    <w:p w:rsidR="00000000" w:rsidDel="00000000" w:rsidP="00000000" w:rsidRDefault="00000000" w:rsidRPr="00000000" w14:paraId="00000231">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2022-05-19 22:57:15.663 UTC [1] LOG:  listening on Unix socket "/var/run/postgresql/.s.PGSQL.5432"</w:t>
      </w:r>
    </w:p>
    <w:p w:rsidR="00000000" w:rsidDel="00000000" w:rsidP="00000000" w:rsidRDefault="00000000" w:rsidRPr="00000000" w14:paraId="00000232">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2022-05-19 22:57:15.670 UTC [25] LOG:  database system was shut down at 2022-05-19 22:56:50 UTC</w:t>
      </w:r>
    </w:p>
    <w:p w:rsidR="00000000" w:rsidDel="00000000" w:rsidP="00000000" w:rsidRDefault="00000000" w:rsidRPr="00000000" w14:paraId="00000233">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oms_postgres_1  | 2022-05-19 22:57:15.674 UTC [1] LOG:  database system is ready to accept connections</w:t>
      </w:r>
    </w:p>
    <w:p w:rsidR="00000000" w:rsidDel="00000000" w:rsidP="00000000" w:rsidRDefault="00000000" w:rsidRPr="00000000" w14:paraId="00000234">
      <w:pPr>
        <w:rPr>
          <w:rFonts w:ascii="Roboto" w:cs="Roboto" w:eastAsia="Roboto" w:hAnsi="Roboto"/>
        </w:rPr>
      </w:pPr>
      <w:r w:rsidDel="00000000" w:rsidR="00000000" w:rsidRPr="00000000">
        <w:rPr>
          <w:rFonts w:ascii="Roboto" w:cs="Roboto" w:eastAsia="Roboto" w:hAnsi="Roboto"/>
          <w:sz w:val="16"/>
          <w:szCs w:val="16"/>
          <w:rtl w:val="0"/>
        </w:rPr>
        <w:t xml:space="preserve">```</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Note that Postgres needs to be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Start a container able to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From inside a container I launch postgres through the /var/...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&gt;  docker ps | grep postgres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CONTAINER ID   IMAGE                                                  COMMAND                  CREATED          STATUS          PORTS                      NAMES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83bba0818c74   postgres:13                                            "docker-entrypoint.s…"   6 minutes ago    Up 6 minutes    0.0.0.0:5432-&gt;5432/tcp     compose-oms_postgres-1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w:cs="Roboto" w:eastAsia="Roboto" w:hAnsi="Roboto"/>
          <w:sz w:val="16"/>
          <w:szCs w:val="16"/>
          <w:rtl w:val="0"/>
        </w:rPr>
        <w:t xml:space="preserve">```</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Test connection to the DB from outside the container</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&gt; psql --host=cf-spm-dev4 --port=5432 --user aljsdalsd -d oms_postgres_db_local</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Password for user aljsdalsd:</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psql (9.5.25, server 13.5 (Debian 13.5-1.pgdg110+1))</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WARNING: psql major version 9.5, server major version 13.</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         Some psql features might not work.</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Type "help" for help.</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Fonts w:ascii="Roboto" w:cs="Roboto" w:eastAsia="Roboto" w:hAnsi="Roboto"/>
          <w:sz w:val="16"/>
          <w:szCs w:val="16"/>
          <w:rtl w:val="0"/>
        </w:rPr>
        <w:t xml:space="preserve">oms_postgres_db_local=#</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w:cs="Roboto" w:eastAsia="Roboto" w:hAnsi="Roboto"/>
          <w:sz w:val="16"/>
          <w:szCs w:val="16"/>
          <w:rtl w:val="0"/>
        </w:rPr>
        <w:t xml:space="preserve">```</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Test connection to the DB from inside the container</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&gt; psql --host=cf-spm-dev4 --port=5432 --user aljsdalsd -d oms_postgres_db_local</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pStyle w:val="Heading1"/>
        <w:rPr/>
      </w:pPr>
      <w:bookmarkStart w:colFirst="0" w:colLast="0" w:name="_bbcjm0nf17t4" w:id="52"/>
      <w:bookmarkEnd w:id="52"/>
      <w:r w:rsidDel="00000000" w:rsidR="00000000" w:rsidRPr="00000000">
        <w:rPr>
          <w:rtl w:val="0"/>
        </w:rPr>
        <w:t xml:space="preserve"># Release flow</w:t>
      </w:r>
    </w:p>
    <w:p w:rsidR="00000000" w:rsidDel="00000000" w:rsidP="00000000" w:rsidRDefault="00000000" w:rsidRPr="00000000" w14:paraId="00000253">
      <w:pPr>
        <w:pStyle w:val="Heading2"/>
        <w:rPr/>
      </w:pPr>
      <w:bookmarkStart w:colFirst="0" w:colLast="0" w:name="_s4ebuq4iif6l" w:id="53"/>
      <w:bookmarkEnd w:id="53"/>
      <w:r w:rsidDel="00000000" w:rsidR="00000000" w:rsidRPr="00000000">
        <w:rPr>
          <w:rtl w:val="0"/>
        </w:rPr>
        <w:t xml:space="preserve">## cmamp</w:t>
      </w:r>
      <w:r w:rsidDel="00000000" w:rsidR="00000000" w:rsidRPr="00000000">
        <w:rPr>
          <w:rtl w:val="0"/>
        </w:rPr>
      </w:r>
    </w:p>
    <w:p w:rsidR="00000000" w:rsidDel="00000000" w:rsidP="00000000" w:rsidRDefault="00000000" w:rsidRPr="00000000" w14:paraId="00000254">
      <w:pPr>
        <w:numPr>
          <w:ilvl w:val="0"/>
          <w:numId w:val="56"/>
        </w:numPr>
        <w:ind w:left="720" w:hanging="360"/>
        <w:rPr>
          <w:u w:val="none"/>
        </w:rPr>
      </w:pPr>
      <w:r w:rsidDel="00000000" w:rsidR="00000000" w:rsidRPr="00000000">
        <w:rPr>
          <w:rtl w:val="0"/>
        </w:rPr>
        <w:t xml:space="preserve">File an Issue for the release (e.g., "Add package foobar to cmamp image")</w:t>
      </w:r>
    </w:p>
    <w:p w:rsidR="00000000" w:rsidDel="00000000" w:rsidP="00000000" w:rsidRDefault="00000000" w:rsidRPr="00000000" w14:paraId="00000255">
      <w:pPr>
        <w:numPr>
          <w:ilvl w:val="0"/>
          <w:numId w:val="56"/>
        </w:numPr>
        <w:ind w:left="720" w:hanging="360"/>
        <w:rPr>
          <w:u w:val="none"/>
        </w:rPr>
      </w:pPr>
      <w:r w:rsidDel="00000000" w:rsidR="00000000" w:rsidRPr="00000000">
        <w:rPr>
          <w:rtl w:val="0"/>
        </w:rPr>
        <w:t xml:space="preserve">Create the corresponding branch with `i git_create_branch -i ${issue_number}`</w:t>
      </w:r>
    </w:p>
    <w:p w:rsidR="00000000" w:rsidDel="00000000" w:rsidP="00000000" w:rsidRDefault="00000000" w:rsidRPr="00000000" w14:paraId="00000256">
      <w:pPr>
        <w:numPr>
          <w:ilvl w:val="0"/>
          <w:numId w:val="56"/>
        </w:numPr>
        <w:ind w:left="720" w:hanging="360"/>
        <w:rPr>
          <w:u w:val="none"/>
        </w:rPr>
      </w:pPr>
      <w:r w:rsidDel="00000000" w:rsidR="00000000" w:rsidRPr="00000000">
        <w:rPr>
          <w:rtl w:val="0"/>
        </w:rPr>
        <w:t xml:space="preserve">Change the code</w:t>
      </w:r>
    </w:p>
    <w:p w:rsidR="00000000" w:rsidDel="00000000" w:rsidP="00000000" w:rsidRDefault="00000000" w:rsidRPr="00000000" w14:paraId="00000257">
      <w:pPr>
        <w:numPr>
          <w:ilvl w:val="0"/>
          <w:numId w:val="56"/>
        </w:numPr>
        <w:ind w:left="720" w:hanging="360"/>
        <w:rPr>
          <w:u w:val="none"/>
        </w:rPr>
      </w:pPr>
      <w:r w:rsidDel="00000000" w:rsidR="00000000" w:rsidRPr="00000000">
        <w:rPr>
          <w:rtl w:val="0"/>
        </w:rPr>
        <w:t xml:space="preserve">Update the changelog, i.e. `//cmamp/changelog.txt`</w:t>
      </w:r>
    </w:p>
    <w:p w:rsidR="00000000" w:rsidDel="00000000" w:rsidP="00000000" w:rsidRDefault="00000000" w:rsidRPr="00000000" w14:paraId="00000258">
      <w:pPr>
        <w:numPr>
          <w:ilvl w:val="1"/>
          <w:numId w:val="56"/>
        </w:numPr>
        <w:ind w:left="1440" w:hanging="360"/>
        <w:rPr>
          <w:u w:val="none"/>
        </w:rPr>
      </w:pPr>
      <w:r w:rsidDel="00000000" w:rsidR="00000000" w:rsidRPr="00000000">
        <w:rPr>
          <w:rtl w:val="0"/>
        </w:rPr>
        <w:t xml:space="preserve">Specify what was changed </w:t>
      </w:r>
    </w:p>
    <w:p w:rsidR="00000000" w:rsidDel="00000000" w:rsidP="00000000" w:rsidRDefault="00000000" w:rsidRPr="00000000" w14:paraId="00000259">
      <w:pPr>
        <w:numPr>
          <w:ilvl w:val="1"/>
          <w:numId w:val="56"/>
        </w:numPr>
        <w:ind w:left="1440" w:hanging="360"/>
        <w:rPr>
          <w:u w:val="none"/>
        </w:rPr>
      </w:pPr>
      <w:r w:rsidDel="00000000" w:rsidR="00000000" w:rsidRPr="00000000">
        <w:rPr>
          <w:rtl w:val="0"/>
        </w:rPr>
        <w:t xml:space="preserve">Pick the release version accordingly</w:t>
      </w:r>
    </w:p>
    <w:p w:rsidR="00000000" w:rsidDel="00000000" w:rsidP="00000000" w:rsidRDefault="00000000" w:rsidRPr="00000000" w14:paraId="0000025A">
      <w:pPr>
        <w:ind w:left="720" w:firstLine="720"/>
        <w:rPr/>
      </w:pPr>
      <w:r w:rsidDel="00000000" w:rsidR="00000000" w:rsidRPr="00000000">
        <w:rPr>
          <w:rtl w:val="0"/>
        </w:rPr>
        <w:t xml:space="preserve">We use </w:t>
      </w:r>
      <w:hyperlink r:id="rId18">
        <w:r w:rsidDel="00000000" w:rsidR="00000000" w:rsidRPr="00000000">
          <w:rPr>
            <w:color w:val="1155cc"/>
            <w:u w:val="single"/>
            <w:rtl w:val="0"/>
          </w:rPr>
          <w:t xml:space="preserve">semantic versioning</w:t>
        </w:r>
      </w:hyperlink>
      <w:r w:rsidDel="00000000" w:rsidR="00000000" w:rsidRPr="00000000">
        <w:rPr>
          <w:rtl w:val="0"/>
        </w:rPr>
        <w:t xml:space="preserve"> convention</w:t>
      </w:r>
    </w:p>
    <w:p w:rsidR="00000000" w:rsidDel="00000000" w:rsidP="00000000" w:rsidRDefault="00000000" w:rsidRPr="00000000" w14:paraId="0000025B">
      <w:pPr>
        <w:numPr>
          <w:ilvl w:val="0"/>
          <w:numId w:val="49"/>
        </w:numPr>
        <w:ind w:left="2160" w:hanging="360"/>
        <w:rPr>
          <w:u w:val="none"/>
        </w:rPr>
      </w:pPr>
      <w:r w:rsidDel="00000000" w:rsidR="00000000" w:rsidRPr="00000000">
        <w:rPr>
          <w:rtl w:val="0"/>
        </w:rPr>
        <w:t xml:space="preserve">For example, adding a package to the image would mean bumping up version 1.0.0 to 1.0.1</w:t>
      </w:r>
    </w:p>
    <w:p w:rsidR="00000000" w:rsidDel="00000000" w:rsidP="00000000" w:rsidRDefault="00000000" w:rsidRPr="00000000" w14:paraId="0000025C">
      <w:pPr>
        <w:numPr>
          <w:ilvl w:val="0"/>
          <w:numId w:val="56"/>
        </w:numPr>
        <w:ind w:left="720" w:hanging="360"/>
        <w:rPr>
          <w:u w:val="none"/>
        </w:rPr>
      </w:pPr>
      <w:r w:rsidDel="00000000" w:rsidR="00000000" w:rsidRPr="00000000">
        <w:rPr>
          <w:rtl w:val="0"/>
        </w:rPr>
        <w:t xml:space="preserve">Test the change using the local release flow `i docker_build_local_image -v ${version}`</w:t>
      </w:r>
    </w:p>
    <w:p w:rsidR="00000000" w:rsidDel="00000000" w:rsidP="00000000" w:rsidRDefault="00000000" w:rsidRPr="00000000" w14:paraId="0000025D">
      <w:pPr>
        <w:numPr>
          <w:ilvl w:val="1"/>
          <w:numId w:val="56"/>
        </w:numPr>
        <w:ind w:left="1440" w:hanging="360"/>
        <w:rPr>
          <w:u w:val="none"/>
        </w:rPr>
      </w:pPr>
      <w:r w:rsidDel="00000000" w:rsidR="00000000" w:rsidRPr="00000000">
        <w:rPr>
          <w:rtl w:val="0"/>
        </w:rPr>
        <w:t xml:space="preserve">If a new package is added run `docker_build_local_image` with `--update-poetry` option and check in a `poetry.lock` file </w:t>
      </w:r>
    </w:p>
    <w:p w:rsidR="00000000" w:rsidDel="00000000" w:rsidP="00000000" w:rsidRDefault="00000000" w:rsidRPr="00000000" w14:paraId="0000025E">
      <w:pPr>
        <w:numPr>
          <w:ilvl w:val="0"/>
          <w:numId w:val="56"/>
        </w:numPr>
        <w:ind w:left="720" w:hanging="360"/>
        <w:rPr>
          <w:u w:val="none"/>
        </w:rPr>
      </w:pPr>
      <w:r w:rsidDel="00000000" w:rsidR="00000000" w:rsidRPr="00000000">
        <w:rPr>
          <w:rtl w:val="0"/>
        </w:rPr>
        <w:t xml:space="preserve">Make sure that the tests pass `i run_fast_slow_tests -s local -v ${version}`, and that the goal of the Issue is achieved (e.g., a new package is visible, the package version has been updated)</w:t>
      </w:r>
    </w:p>
    <w:p w:rsidR="00000000" w:rsidDel="00000000" w:rsidP="00000000" w:rsidRDefault="00000000" w:rsidRPr="00000000" w14:paraId="0000025F">
      <w:pPr>
        <w:numPr>
          <w:ilvl w:val="0"/>
          <w:numId w:val="56"/>
        </w:numPr>
        <w:ind w:left="720" w:hanging="360"/>
        <w:rPr>
          <w:u w:val="none"/>
        </w:rPr>
      </w:pPr>
      <w:r w:rsidDel="00000000" w:rsidR="00000000" w:rsidRPr="00000000">
        <w:rPr>
          <w:rtl w:val="0"/>
        </w:rPr>
        <w:t xml:space="preserve">Do a PR with the change including the updated `changelog.txt`, the poetry files (both the specs `devops/docker_build/poetry.toml` and the package version `devops/docker_build/poetry.lock`)</w:t>
      </w:r>
    </w:p>
    <w:p w:rsidR="00000000" w:rsidDel="00000000" w:rsidP="00000000" w:rsidRDefault="00000000" w:rsidRPr="00000000" w14:paraId="00000260">
      <w:pPr>
        <w:numPr>
          <w:ilvl w:val="0"/>
          <w:numId w:val="56"/>
        </w:numPr>
        <w:ind w:left="720" w:hanging="360"/>
        <w:rPr>
          <w:u w:val="none"/>
        </w:rPr>
      </w:pPr>
      <w:r w:rsidDel="00000000" w:rsidR="00000000" w:rsidRPr="00000000">
        <w:rPr>
          <w:rtl w:val="0"/>
        </w:rPr>
        <w:t xml:space="preserve">Run the release flow manually (or rely on GH Action build workflow to create the new image)</w:t>
      </w:r>
    </w:p>
    <w:p w:rsidR="00000000" w:rsidDel="00000000" w:rsidP="00000000" w:rsidRDefault="00000000" w:rsidRPr="00000000" w14:paraId="00000261">
      <w:pPr>
        <w:ind w:left="720" w:firstLine="0"/>
        <w:rPr/>
      </w:pPr>
      <w:r w:rsidDel="00000000" w:rsidR="00000000" w:rsidRPr="00000000">
        <w:rPr>
          <w:rtl w:val="0"/>
        </w:rPr>
        <w:t xml:space="preserve">```</w:t>
      </w:r>
    </w:p>
    <w:p w:rsidR="00000000" w:rsidDel="00000000" w:rsidP="00000000" w:rsidRDefault="00000000" w:rsidRPr="00000000" w14:paraId="00000262">
      <w:pPr>
        <w:ind w:left="720" w:firstLine="0"/>
        <w:rPr/>
      </w:pPr>
      <w:r w:rsidDel="00000000" w:rsidR="00000000" w:rsidRPr="00000000">
        <w:rPr>
          <w:rtl w:val="0"/>
        </w:rPr>
        <w:t xml:space="preserve"># Release dev image</w:t>
      </w:r>
    </w:p>
    <w:p w:rsidR="00000000" w:rsidDel="00000000" w:rsidP="00000000" w:rsidRDefault="00000000" w:rsidRPr="00000000" w14:paraId="00000263">
      <w:pPr>
        <w:ind w:left="0" w:firstLine="0"/>
        <w:rPr/>
      </w:pPr>
      <w:r w:rsidDel="00000000" w:rsidR="00000000" w:rsidRPr="00000000">
        <w:rPr>
          <w:rtl w:val="0"/>
        </w:rPr>
        <w:tab/>
        <w:t xml:space="preserve">i docker_release_dev_image --version $version</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ab/>
        <w:t xml:space="preserve"># Pick up the new image from ECR</w:t>
      </w:r>
    </w:p>
    <w:p w:rsidR="00000000" w:rsidDel="00000000" w:rsidP="00000000" w:rsidRDefault="00000000" w:rsidRPr="00000000" w14:paraId="00000266">
      <w:pPr>
        <w:ind w:left="0" w:firstLine="0"/>
        <w:rPr/>
      </w:pPr>
      <w:r w:rsidDel="00000000" w:rsidR="00000000" w:rsidRPr="00000000">
        <w:rPr>
          <w:rtl w:val="0"/>
        </w:rPr>
        <w:tab/>
        <w:t xml:space="preserve">i docker_pull</w:t>
      </w:r>
    </w:p>
    <w:p w:rsidR="00000000" w:rsidDel="00000000" w:rsidP="00000000" w:rsidRDefault="00000000" w:rsidRPr="00000000" w14:paraId="00000267">
      <w:pPr>
        <w:rPr/>
      </w:pPr>
      <w:r w:rsidDel="00000000" w:rsidR="00000000" w:rsidRPr="00000000">
        <w:rPr>
          <w:rtl w:val="0"/>
        </w:rPr>
        <w:tab/>
        <w:t xml:space="preserve">```</w:t>
      </w:r>
    </w:p>
    <w:p w:rsidR="00000000" w:rsidDel="00000000" w:rsidP="00000000" w:rsidRDefault="00000000" w:rsidRPr="00000000" w14:paraId="00000268">
      <w:pPr>
        <w:numPr>
          <w:ilvl w:val="0"/>
          <w:numId w:val="33"/>
        </w:numPr>
        <w:ind w:left="720" w:hanging="360"/>
        <w:rPr>
          <w:u w:val="none"/>
        </w:rPr>
      </w:pPr>
      <w:r w:rsidDel="00000000" w:rsidR="00000000" w:rsidRPr="00000000">
        <w:rPr>
          <w:rtl w:val="0"/>
        </w:rPr>
        <w:t xml:space="preserve">Send a message on the `all@` chat telling people that a new version of the `XYZ` container has been released</w:t>
      </w:r>
    </w:p>
    <w:p w:rsidR="00000000" w:rsidDel="00000000" w:rsidP="00000000" w:rsidRDefault="00000000" w:rsidRPr="00000000" w14:paraId="00000269">
      <w:pPr>
        <w:numPr>
          <w:ilvl w:val="0"/>
          <w:numId w:val="33"/>
        </w:numPr>
        <w:ind w:left="720" w:hanging="360"/>
        <w:rPr>
          <w:u w:val="none"/>
        </w:rPr>
      </w:pPr>
      <w:r w:rsidDel="00000000" w:rsidR="00000000" w:rsidRPr="00000000">
        <w:rPr>
          <w:rtl w:val="0"/>
        </w:rPr>
        <w:t xml:space="preserve">Users need to do a `i docker_pull` to get the new container</w:t>
      </w:r>
    </w:p>
    <w:p w:rsidR="00000000" w:rsidDel="00000000" w:rsidP="00000000" w:rsidRDefault="00000000" w:rsidRPr="00000000" w14:paraId="0000026A">
      <w:pPr>
        <w:numPr>
          <w:ilvl w:val="0"/>
          <w:numId w:val="33"/>
        </w:numPr>
        <w:ind w:left="720" w:hanging="360"/>
        <w:rPr>
          <w:u w:val="none"/>
        </w:rPr>
      </w:pPr>
      <w:r w:rsidDel="00000000" w:rsidR="00000000" w:rsidRPr="00000000">
        <w:rPr>
          <w:rtl w:val="0"/>
        </w:rPr>
        <w:t xml:space="preserve">Users that don't update should see a message telling them that the code and container are not in sync any more, e.g.,:</w:t>
      </w:r>
    </w:p>
    <w:p w:rsidR="00000000" w:rsidDel="00000000" w:rsidP="00000000" w:rsidRDefault="00000000" w:rsidRPr="00000000" w14:paraId="0000026B">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C">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6D">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This code is not in sync with the container:</w:t>
      </w:r>
    </w:p>
    <w:p w:rsidR="00000000" w:rsidDel="00000000" w:rsidP="00000000" w:rsidRDefault="00000000" w:rsidRPr="00000000" w14:paraId="0000026E">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code_version='1.0.3' != container_version='amp-1.0.3'</w:t>
      </w:r>
    </w:p>
    <w:p w:rsidR="00000000" w:rsidDel="00000000" w:rsidP="00000000" w:rsidRDefault="00000000" w:rsidRPr="00000000" w14:paraId="0000026F">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0">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You need to:</w:t>
      </w:r>
    </w:p>
    <w:p w:rsidR="00000000" w:rsidDel="00000000" w:rsidP="00000000" w:rsidRDefault="00000000" w:rsidRPr="00000000" w14:paraId="00000271">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merge origin/master into your branch with `invoke git_merge_master`</w:t>
      </w:r>
    </w:p>
    <w:p w:rsidR="00000000" w:rsidDel="00000000" w:rsidP="00000000" w:rsidRDefault="00000000" w:rsidRPr="00000000" w14:paraId="00000272">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pull the latest container with `invoke docker_pull`</w:t>
      </w:r>
    </w:p>
    <w:p w:rsidR="00000000" w:rsidDel="00000000" w:rsidP="00000000" w:rsidRDefault="00000000" w:rsidRPr="00000000" w14:paraId="00000273">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bookmarkStart w:colFirst="0" w:colLast="0" w:name="_angbm9doqff6" w:id="54"/>
      <w:bookmarkEnd w:id="54"/>
      <w:r w:rsidDel="00000000" w:rsidR="00000000" w:rsidRPr="00000000">
        <w:rPr>
          <w:rtl w:val="0"/>
        </w:rPr>
        <w:t xml:space="preserve">## </w:t>
      </w:r>
      <w:r w:rsidDel="00000000" w:rsidR="00000000" w:rsidRPr="00000000">
        <w:rPr>
          <w:rtl w:val="0"/>
        </w:rPr>
        <w:t xml:space="preserve">dev_tools</w:t>
      </w:r>
    </w:p>
    <w:p w:rsidR="00000000" w:rsidDel="00000000" w:rsidP="00000000" w:rsidRDefault="00000000" w:rsidRPr="00000000" w14:paraId="00000276">
      <w:pPr>
        <w:numPr>
          <w:ilvl w:val="0"/>
          <w:numId w:val="56"/>
        </w:numPr>
        <w:ind w:left="720" w:hanging="360"/>
      </w:pPr>
      <w:r w:rsidDel="00000000" w:rsidR="00000000" w:rsidRPr="00000000">
        <w:rPr>
          <w:rtl w:val="0"/>
        </w:rPr>
        <w:t xml:space="preserve">File an Issue for the release</w:t>
      </w:r>
    </w:p>
    <w:p w:rsidR="00000000" w:rsidDel="00000000" w:rsidP="00000000" w:rsidRDefault="00000000" w:rsidRPr="00000000" w14:paraId="00000277">
      <w:pPr>
        <w:numPr>
          <w:ilvl w:val="0"/>
          <w:numId w:val="56"/>
        </w:numPr>
        <w:ind w:left="720" w:hanging="360"/>
      </w:pPr>
      <w:r w:rsidDel="00000000" w:rsidR="00000000" w:rsidRPr="00000000">
        <w:rPr>
          <w:rtl w:val="0"/>
        </w:rPr>
        <w:t xml:space="preserve">Create the corresponding branch in dev_tools</w:t>
      </w:r>
    </w:p>
    <w:p w:rsidR="00000000" w:rsidDel="00000000" w:rsidP="00000000" w:rsidRDefault="00000000" w:rsidRPr="00000000" w14:paraId="00000278">
      <w:pPr>
        <w:numPr>
          <w:ilvl w:val="0"/>
          <w:numId w:val="56"/>
        </w:numPr>
        <w:ind w:left="720" w:hanging="360"/>
      </w:pPr>
      <w:r w:rsidDel="00000000" w:rsidR="00000000" w:rsidRPr="00000000">
        <w:rPr>
          <w:rtl w:val="0"/>
        </w:rPr>
        <w:t xml:space="preserve">Change the code</w:t>
      </w:r>
    </w:p>
    <w:p w:rsidR="00000000" w:rsidDel="00000000" w:rsidP="00000000" w:rsidRDefault="00000000" w:rsidRPr="00000000" w14:paraId="00000279">
      <w:pPr>
        <w:numPr>
          <w:ilvl w:val="0"/>
          <w:numId w:val="56"/>
        </w:numPr>
        <w:ind w:left="720" w:hanging="360"/>
        <w:rPr>
          <w:u w:val="none"/>
        </w:rPr>
      </w:pPr>
      <w:r w:rsidDel="00000000" w:rsidR="00000000" w:rsidRPr="00000000">
        <w:rPr>
          <w:rtl w:val="0"/>
        </w:rPr>
        <w:t xml:space="preserve">Run the release flow end-to-end</w:t>
      </w:r>
    </w:p>
    <w:p w:rsidR="00000000" w:rsidDel="00000000" w:rsidP="00000000" w:rsidRDefault="00000000" w:rsidRPr="00000000" w14:paraId="0000027A">
      <w:pPr>
        <w:ind w:left="1440" w:firstLine="0"/>
        <w:rPr/>
      </w:pPr>
      <w:r w:rsidDel="00000000" w:rsidR="00000000" w:rsidRPr="00000000">
        <w:rPr>
          <w:rtl w:val="0"/>
        </w:rPr>
        <w:t xml:space="preserve">&gt; i docker_release_dev_image --version 1.1.0</w:t>
      </w:r>
    </w:p>
    <w:p w:rsidR="00000000" w:rsidDel="00000000" w:rsidP="00000000" w:rsidRDefault="00000000" w:rsidRPr="00000000" w14:paraId="0000027B">
      <w:pPr>
        <w:ind w:left="1440" w:firstLine="0"/>
        <w:rPr/>
      </w:pPr>
      <w:r w:rsidDel="00000000" w:rsidR="00000000" w:rsidRPr="00000000">
        <w:rPr>
          <w:rtl w:val="0"/>
        </w:rPr>
        <w:t xml:space="preserve">&gt; i docker_release_prod_image --version 1.1.0</w:t>
      </w:r>
    </w:p>
    <w:p w:rsidR="00000000" w:rsidDel="00000000" w:rsidP="00000000" w:rsidRDefault="00000000" w:rsidRPr="00000000" w14:paraId="0000027C">
      <w:pPr>
        <w:numPr>
          <w:ilvl w:val="0"/>
          <w:numId w:val="56"/>
        </w:numPr>
        <w:ind w:left="720" w:hanging="360"/>
      </w:pPr>
      <w:r w:rsidDel="00000000" w:rsidR="00000000" w:rsidRPr="00000000">
        <w:rPr>
          <w:rtl w:val="0"/>
        </w:rPr>
        <w:t xml:space="preserve">Update the changelog, i.e. `//dev_tools/changelog.txt`</w:t>
      </w:r>
    </w:p>
    <w:p w:rsidR="00000000" w:rsidDel="00000000" w:rsidP="00000000" w:rsidRDefault="00000000" w:rsidRPr="00000000" w14:paraId="0000027D">
      <w:pPr>
        <w:numPr>
          <w:ilvl w:val="1"/>
          <w:numId w:val="56"/>
        </w:numPr>
        <w:ind w:left="1440" w:hanging="360"/>
      </w:pPr>
      <w:r w:rsidDel="00000000" w:rsidR="00000000" w:rsidRPr="00000000">
        <w:rPr>
          <w:rtl w:val="0"/>
        </w:rPr>
        <w:t xml:space="preserve">The changelog should be updated only after the image is released; otherwise the sanity checks will assert that the release’s version is not higher than the latest version recorded in the changelog.</w:t>
      </w:r>
    </w:p>
    <w:p w:rsidR="00000000" w:rsidDel="00000000" w:rsidP="00000000" w:rsidRDefault="00000000" w:rsidRPr="00000000" w14:paraId="0000027E">
      <w:pPr>
        <w:numPr>
          <w:ilvl w:val="1"/>
          <w:numId w:val="56"/>
        </w:numPr>
        <w:ind w:left="1440" w:hanging="360"/>
      </w:pPr>
      <w:r w:rsidDel="00000000" w:rsidR="00000000" w:rsidRPr="00000000">
        <w:rPr>
          <w:rtl w:val="0"/>
        </w:rPr>
        <w:t xml:space="preserve">Specify what has changed </w:t>
      </w:r>
    </w:p>
    <w:p w:rsidR="00000000" w:rsidDel="00000000" w:rsidP="00000000" w:rsidRDefault="00000000" w:rsidRPr="00000000" w14:paraId="0000027F">
      <w:pPr>
        <w:numPr>
          <w:ilvl w:val="1"/>
          <w:numId w:val="56"/>
        </w:numPr>
        <w:ind w:left="1440" w:hanging="360"/>
      </w:pPr>
      <w:r w:rsidDel="00000000" w:rsidR="00000000" w:rsidRPr="00000000">
        <w:rPr>
          <w:rtl w:val="0"/>
        </w:rPr>
        <w:t xml:space="preserve">Pick the release version accordingly</w:t>
      </w:r>
    </w:p>
    <w:p w:rsidR="00000000" w:rsidDel="00000000" w:rsidP="00000000" w:rsidRDefault="00000000" w:rsidRPr="00000000" w14:paraId="00000280">
      <w:pPr>
        <w:numPr>
          <w:ilvl w:val="2"/>
          <w:numId w:val="56"/>
        </w:numPr>
        <w:ind w:left="2160" w:hanging="360"/>
        <w:rPr>
          <w:u w:val="none"/>
        </w:rPr>
      </w:pPr>
      <w:r w:rsidDel="00000000" w:rsidR="00000000" w:rsidRPr="00000000">
        <w:rPr>
          <w:rtl w:val="0"/>
        </w:rPr>
        <w:t xml:space="preserve">NB! The release version should consist of 3 digits, e.g. “1.1.0” instead of “1.1”</w:t>
      </w:r>
    </w:p>
    <w:p w:rsidR="00000000" w:rsidDel="00000000" w:rsidP="00000000" w:rsidRDefault="00000000" w:rsidRPr="00000000" w14:paraId="00000281">
      <w:pPr>
        <w:numPr>
          <w:ilvl w:val="2"/>
          <w:numId w:val="56"/>
        </w:numPr>
        <w:ind w:left="2160" w:hanging="360"/>
        <w:rPr>
          <w:u w:val="none"/>
        </w:rPr>
      </w:pPr>
      <w:r w:rsidDel="00000000" w:rsidR="00000000" w:rsidRPr="00000000">
        <w:rPr>
          <w:rtl w:val="0"/>
        </w:rPr>
        <w:t xml:space="preserve">We use </w:t>
      </w:r>
      <w:hyperlink r:id="rId19">
        <w:r w:rsidDel="00000000" w:rsidR="00000000" w:rsidRPr="00000000">
          <w:rPr>
            <w:color w:val="1155cc"/>
            <w:u w:val="single"/>
            <w:rtl w:val="0"/>
          </w:rPr>
          <w:t xml:space="preserve">semantic versioning</w:t>
        </w:r>
      </w:hyperlink>
      <w:r w:rsidDel="00000000" w:rsidR="00000000" w:rsidRPr="00000000">
        <w:rPr>
          <w:rtl w:val="0"/>
        </w:rPr>
        <w:t xml:space="preserve"> convention</w:t>
      </w:r>
    </w:p>
    <w:p w:rsidR="00000000" w:rsidDel="00000000" w:rsidP="00000000" w:rsidRDefault="00000000" w:rsidRPr="00000000" w14:paraId="00000282">
      <w:pPr>
        <w:numPr>
          <w:ilvl w:val="1"/>
          <w:numId w:val="49"/>
        </w:numPr>
        <w:ind w:left="2880" w:hanging="360"/>
      </w:pPr>
      <w:r w:rsidDel="00000000" w:rsidR="00000000" w:rsidRPr="00000000">
        <w:rPr>
          <w:rtl w:val="0"/>
        </w:rPr>
        <w:t xml:space="preserve">For example, adding a package to the image would mean bumping up version 1.0.0 to 1.0.1</w:t>
      </w:r>
    </w:p>
    <w:p w:rsidR="00000000" w:rsidDel="00000000" w:rsidP="00000000" w:rsidRDefault="00000000" w:rsidRPr="00000000" w14:paraId="00000283">
      <w:pPr>
        <w:numPr>
          <w:ilvl w:val="0"/>
          <w:numId w:val="56"/>
        </w:numPr>
        <w:ind w:left="720" w:hanging="360"/>
      </w:pPr>
      <w:r w:rsidDel="00000000" w:rsidR="00000000" w:rsidRPr="00000000">
        <w:rPr>
          <w:rtl w:val="0"/>
        </w:rPr>
        <w:t xml:space="preserve">Do a PR with the change including the updated `changelog.txt`</w:t>
      </w:r>
    </w:p>
    <w:p w:rsidR="00000000" w:rsidDel="00000000" w:rsidP="00000000" w:rsidRDefault="00000000" w:rsidRPr="00000000" w14:paraId="00000284">
      <w:pPr>
        <w:numPr>
          <w:ilvl w:val="0"/>
          <w:numId w:val="56"/>
        </w:numPr>
        <w:ind w:left="720" w:hanging="360"/>
      </w:pPr>
      <w:r w:rsidDel="00000000" w:rsidR="00000000" w:rsidRPr="00000000">
        <w:rPr>
          <w:rtl w:val="0"/>
        </w:rPr>
        <w:t xml:space="preserve">Send a message on the `all@` chat telling people that a new version of the container has been released</w:t>
      </w:r>
    </w:p>
    <w:p w:rsidR="00000000" w:rsidDel="00000000" w:rsidP="00000000" w:rsidRDefault="00000000" w:rsidRPr="00000000" w14:paraId="00000285">
      <w:pPr>
        <w:numPr>
          <w:ilvl w:val="1"/>
          <w:numId w:val="56"/>
        </w:numPr>
        <w:ind w:left="1440" w:hanging="360"/>
      </w:pPr>
      <w:r w:rsidDel="00000000" w:rsidR="00000000" w:rsidRPr="00000000">
        <w:rPr>
          <w:rtl w:val="0"/>
        </w:rPr>
        <w:t xml:space="preserve">Users need to do 1) `i docker_pull` from `dev_tools`, 2) `i docker_pull_dev_tools` from `cmamp`</w:t>
      </w:r>
    </w:p>
    <w:p w:rsidR="00000000" w:rsidDel="00000000" w:rsidP="00000000" w:rsidRDefault="00000000" w:rsidRPr="00000000" w14:paraId="00000286">
      <w:pPr>
        <w:numPr>
          <w:ilvl w:val="1"/>
          <w:numId w:val="56"/>
        </w:numPr>
        <w:ind w:left="1440" w:hanging="360"/>
      </w:pPr>
      <w:r w:rsidDel="00000000" w:rsidR="00000000" w:rsidRPr="00000000">
        <w:rPr>
          <w:rtl w:val="0"/>
        </w:rPr>
        <w:t xml:space="preserve">Users need to make sure to pull docker after the master is up-to-date (including amp submodules)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rPr/>
      </w:pPr>
      <w:bookmarkStart w:colFirst="0" w:colLast="0" w:name="_sw565ehuriic" w:id="55"/>
      <w:bookmarkEnd w:id="55"/>
      <w:r w:rsidDel="00000000" w:rsidR="00000000" w:rsidRPr="00000000">
        <w:rPr>
          <w:rtl w:val="0"/>
        </w:rPr>
        <w:t xml:space="preserve"># Design release flow - discussion</w:t>
      </w:r>
    </w:p>
    <w:p w:rsidR="00000000" w:rsidDel="00000000" w:rsidP="00000000" w:rsidRDefault="00000000" w:rsidRPr="00000000" w14:paraId="00000289">
      <w:pPr>
        <w:rPr/>
      </w:pPr>
      <w:r w:rsidDel="00000000" w:rsidR="00000000" w:rsidRPr="00000000">
        <w:rPr>
          <w:rtl w:val="0"/>
        </w:rPr>
        <w:t xml:space="preserve">TODO(gp, Vitalii): Turn this into a description of the release flow</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Let's assume that we want to release dev image with version 1.2.3:</w:t>
      </w:r>
    </w:p>
    <w:p w:rsidR="00000000" w:rsidDel="00000000" w:rsidP="00000000" w:rsidRDefault="00000000" w:rsidRPr="00000000" w14:paraId="0000028C">
      <w:pPr>
        <w:rPr/>
      </w:pPr>
      <w:r w:rsidDel="00000000" w:rsidR="00000000" w:rsidRPr="00000000">
        <w:rPr>
          <w:rtl w:val="0"/>
        </w:rPr>
        <w:t xml:space="preserve">un `i docker_build_local_image --tag-name 1.2.3`</w:t>
      </w:r>
    </w:p>
    <w:p w:rsidR="00000000" w:rsidDel="00000000" w:rsidP="00000000" w:rsidRDefault="00000000" w:rsidRPr="00000000" w14:paraId="0000028D">
      <w:pPr>
        <w:rPr/>
      </w:pPr>
      <w:r w:rsidDel="00000000" w:rsidR="00000000" w:rsidRPr="00000000">
        <w:rPr>
          <w:rtl w:val="0"/>
        </w:rPr>
        <w:t xml:space="preserve">Initially we thought about using Git tags to mark releases points in the source repo for `dev` and `prod` releases (but not `local` since `local` is reserved to private use by a user). </w:t>
      </w:r>
    </w:p>
    <w:p w:rsidR="00000000" w:rsidDel="00000000" w:rsidP="00000000" w:rsidRDefault="00000000" w:rsidRPr="00000000" w14:paraId="0000028E">
      <w:pPr>
        <w:rPr/>
      </w:pPr>
      <w:r w:rsidDel="00000000" w:rsidR="00000000" w:rsidRPr="00000000">
        <w:rPr>
          <w:rtl w:val="0"/>
        </w:rPr>
        <w:t xml:space="preserve">This approach is elegant, but it has some corner cases when used with containers for multiple repos that contain Git submodules.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We decided to use an approach where a `changelog.txt` file contains the latest code version</w:t>
      </w:r>
    </w:p>
    <w:p w:rsidR="00000000" w:rsidDel="00000000" w:rsidP="00000000" w:rsidRDefault="00000000" w:rsidRPr="00000000" w14:paraId="00000291">
      <w:pPr>
        <w:rPr/>
      </w:pPr>
      <w:r w:rsidDel="00000000" w:rsidR="00000000" w:rsidRPr="00000000">
        <w:rPr>
          <w:rtl w:val="0"/>
        </w:rPr>
        <w:t xml:space="preserve">- all test tasks now also use `hversion.get_code_version()` that calls `hgit.git_describe()` to get latest tag in the repo (1.0.0 in this case)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Agree. git_describe will need to accept a dir to find the tag of the releasable dir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when we are satisfied with local image, we run `i docker_tag_local_image_as_dev`</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We will still need to pass --version 1.0.0</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invoke internally tags `local-1.0.0` as `dev-1.0.0`, in addition to `dev`</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Both for Git tags and docker tags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then we run `i docker_push_dev_image`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We will still need to pass --version 1.0.0</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invoke internally pushes both `dev-1.0.0` and `dev` images to ECR **AND** pushes local 1.0.0 git tag to remote git repo (github)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`docker_release_dev_image` will do basically the same (will require tag_name).</w:t>
      </w:r>
    </w:p>
    <w:p w:rsidR="00000000" w:rsidDel="00000000" w:rsidP="00000000" w:rsidRDefault="00000000" w:rsidRPr="00000000" w14:paraId="000002A4">
      <w:pPr>
        <w:rPr/>
      </w:pPr>
      <w:r w:rsidDel="00000000" w:rsidR="00000000" w:rsidRPr="00000000">
        <w:rPr>
          <w:rtl w:val="0"/>
        </w:rPr>
        <w:t xml:space="preserve">Of course docker_release… is just a convenience wrapper running all the stages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Now let's assume we want to promote dev image to prod: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then we run `i docker_build_prod_image`</w:t>
      </w:r>
    </w:p>
    <w:p w:rsidR="00000000" w:rsidDel="00000000" w:rsidP="00000000" w:rsidRDefault="00000000" w:rsidRPr="00000000" w14:paraId="000002A9">
      <w:pPr>
        <w:rPr/>
      </w:pPr>
      <w:r w:rsidDel="00000000" w:rsidR="00000000" w:rsidRPr="00000000">
        <w:rPr>
          <w:rtl w:val="0"/>
        </w:rPr>
        <w:t xml:space="preserve">- invoke internally checks with `hversion.get_code_version()` and builds `prod-1.0.0` based on `dev-1.0.0`, also tagging `prod-1.0.0` as `prod`</w:t>
      </w:r>
    </w:p>
    <w:p w:rsidR="00000000" w:rsidDel="00000000" w:rsidP="00000000" w:rsidRDefault="00000000" w:rsidRPr="00000000" w14:paraId="000002AA">
      <w:pPr>
        <w:rPr/>
      </w:pPr>
      <w:r w:rsidDel="00000000" w:rsidR="00000000" w:rsidRPr="00000000">
        <w:rPr>
          <w:rtl w:val="0"/>
        </w:rPr>
        <w:t xml:space="preserve">- then we run ` i docker_push_prod_image`</w:t>
      </w:r>
    </w:p>
    <w:p w:rsidR="00000000" w:rsidDel="00000000" w:rsidP="00000000" w:rsidRDefault="00000000" w:rsidRPr="00000000" w14:paraId="000002AB">
      <w:pPr>
        <w:rPr/>
      </w:pPr>
      <w:r w:rsidDel="00000000" w:rsidR="00000000" w:rsidRPr="00000000">
        <w:rPr>
          <w:rtl w:val="0"/>
        </w:rPr>
        <w:t xml:space="preserve">- invoke pushes `prod-1.0.0` and `prod` tags to ECR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`docker_release_prod_image` will do basically the same (will require tag_name).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Q0: Is the flow ok?</w:t>
      </w:r>
    </w:p>
    <w:p w:rsidR="00000000" w:rsidDel="00000000" w:rsidP="00000000" w:rsidRDefault="00000000" w:rsidRPr="00000000" w14:paraId="000002B1">
      <w:pPr>
        <w:rPr/>
      </w:pPr>
      <w:r w:rsidDel="00000000" w:rsidR="00000000" w:rsidRPr="00000000">
        <w:rPr>
          <w:rtl w:val="0"/>
        </w:rPr>
        <w:t xml:space="preserve">Yes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Q1: The flow is the same for `dev_tools` and `cmamp`, but to update the version of image on which `dev_tools` is based -- we'll need to modify Dockerfile now. Is that ok?</w:t>
      </w:r>
    </w:p>
    <w:p w:rsidR="00000000" w:rsidDel="00000000" w:rsidP="00000000" w:rsidRDefault="00000000" w:rsidRPr="00000000" w14:paraId="000002B4">
      <w:pPr>
        <w:numPr>
          <w:ilvl w:val="0"/>
          <w:numId w:val="4"/>
        </w:numPr>
        <w:ind w:left="720" w:hanging="360"/>
        <w:rPr>
          <w:u w:val="none"/>
        </w:rPr>
      </w:pPr>
      <w:r w:rsidDel="00000000" w:rsidR="00000000" w:rsidRPr="00000000">
        <w:rPr>
          <w:rtl w:val="0"/>
        </w:rPr>
        <w:t xml:space="preserve">Maybe we should just create the dev_tools from scratch using the full-blown flow instead of build on top of it</w:t>
      </w:r>
    </w:p>
    <w:p w:rsidR="00000000" w:rsidDel="00000000" w:rsidP="00000000" w:rsidRDefault="00000000" w:rsidRPr="00000000" w14:paraId="000002B5">
      <w:pPr>
        <w:numPr>
          <w:ilvl w:val="0"/>
          <w:numId w:val="4"/>
        </w:numPr>
        <w:ind w:left="720" w:hanging="360"/>
        <w:rPr>
          <w:u w:val="none"/>
        </w:rPr>
      </w:pPr>
      <w:r w:rsidDel="00000000" w:rsidR="00000000" w:rsidRPr="00000000">
        <w:rPr>
          <w:rtl w:val="0"/>
        </w:rPr>
        <w:t xml:space="preserve">The idea of building on top of it, was just a shortcut but it is creating more problems that what it's worth it</w:t>
      </w:r>
    </w:p>
    <w:p w:rsidR="00000000" w:rsidDel="00000000" w:rsidP="00000000" w:rsidRDefault="00000000" w:rsidRPr="00000000" w14:paraId="000002B6">
      <w:pPr>
        <w:numPr>
          <w:ilvl w:val="0"/>
          <w:numId w:val="4"/>
        </w:numPr>
        <w:ind w:left="720" w:hanging="360"/>
        <w:rPr>
          <w:u w:val="none"/>
        </w:rPr>
      </w:pPr>
      <w:r w:rsidDel="00000000" w:rsidR="00000000" w:rsidRPr="00000000">
        <w:rPr>
          <w:rtl w:val="0"/>
        </w:rPr>
        <w:t xml:space="preserve">Then everything looks and behaves the same</w:t>
      </w:r>
    </w:p>
    <w:p w:rsidR="00000000" w:rsidDel="00000000" w:rsidP="00000000" w:rsidRDefault="00000000" w:rsidRPr="00000000" w14:paraId="000002B7">
      <w:pPr>
        <w:numPr>
          <w:ilvl w:val="0"/>
          <w:numId w:val="4"/>
        </w:numPr>
        <w:ind w:left="720" w:hanging="360"/>
        <w:rPr>
          <w:u w:val="none"/>
        </w:rPr>
      </w:pPr>
      <w:r w:rsidDel="00000000" w:rsidR="00000000" w:rsidRPr="00000000">
        <w:rPr>
          <w:rtl w:val="0"/>
        </w:rPr>
        <w:t xml:space="preserve">TODO(vitalii): File a bug, if we don't have it yet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Q2: If the flow is run in the submodule, e.g. in `amp` dir, currently the behaviour is not well defined. Commands will try to build `cmamp` image in this case, but code version will be from `dev_tools` -- should we fix this?</w:t>
      </w:r>
    </w:p>
    <w:p w:rsidR="00000000" w:rsidDel="00000000" w:rsidP="00000000" w:rsidRDefault="00000000" w:rsidRPr="00000000" w14:paraId="000002BA">
      <w:pPr>
        <w:numPr>
          <w:ilvl w:val="0"/>
          <w:numId w:val="24"/>
        </w:numPr>
        <w:ind w:left="720" w:hanging="360"/>
        <w:rPr>
          <w:u w:val="none"/>
        </w:rPr>
      </w:pPr>
      <w:r w:rsidDel="00000000" w:rsidR="00000000" w:rsidRPr="00000000">
        <w:rPr>
          <w:rtl w:val="0"/>
        </w:rPr>
        <w:t xml:space="preserve">We are going towards the concept of "releasable dirs" (see im, optimizer). If there is a dir with devops, then that dir runs inside a container</w:t>
      </w:r>
    </w:p>
    <w:p w:rsidR="00000000" w:rsidDel="00000000" w:rsidP="00000000" w:rsidRDefault="00000000" w:rsidRPr="00000000" w14:paraId="000002BB">
      <w:pPr>
        <w:numPr>
          <w:ilvl w:val="0"/>
          <w:numId w:val="24"/>
        </w:numPr>
        <w:ind w:left="720" w:hanging="360"/>
        <w:rPr>
          <w:u w:val="none"/>
        </w:rPr>
      </w:pPr>
      <w:r w:rsidDel="00000000" w:rsidR="00000000" w:rsidRPr="00000000">
        <w:rPr>
          <w:rtl w:val="0"/>
        </w:rPr>
        <w:t xml:space="preserve">The "Git version" should be associated to the dir we are releasing (e.g., cmamp, im, optimizer, dev_tools)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Vitalii: If we will have monorepo with releasable dirs, then indeed git tags are not that comfortable to use, however I could argue that when one releases `im` image with version 1.0.0, he gets docker image `im:dev-1.0.0` , `im:prod-1.0.0`, `im:dev` and `im:prod`  -- but how then one is able to find corresponding code that was used in that image?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Perhaps instead, we could share namespace of git tags between all tags.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E.g. in git repo (github) we will have:</w:t>
      </w:r>
    </w:p>
    <w:p w:rsidR="00000000" w:rsidDel="00000000" w:rsidP="00000000" w:rsidRDefault="00000000" w:rsidRPr="00000000" w14:paraId="000002C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im-dev-1.0.0</w:t>
      </w:r>
    </w:p>
    <w:p w:rsidR="00000000" w:rsidDel="00000000" w:rsidP="00000000" w:rsidRDefault="00000000" w:rsidRPr="00000000" w14:paraId="000002C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cmamp-dev-1.0.0</w:t>
      </w:r>
    </w:p>
    <w:p w:rsidR="00000000" w:rsidDel="00000000" w:rsidP="00000000" w:rsidRDefault="00000000" w:rsidRPr="00000000" w14:paraId="000002C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im-prod-1.0.0</w:t>
      </w:r>
    </w:p>
    <w:p w:rsidR="00000000" w:rsidDel="00000000" w:rsidP="00000000" w:rsidRDefault="00000000" w:rsidRPr="00000000" w14:paraId="000002C5">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C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GP: Point taken. In fact the code in a releasable dir still needs code from other submodules (e.g., helpers). One approach is to put the Git hash in version.txt. The one you suggest (of tagging the entire repo) with also info on the dir makes sense.</w:t>
      </w:r>
    </w:p>
    <w:p w:rsidR="00000000" w:rsidDel="00000000" w:rsidP="00000000" w:rsidRDefault="00000000" w:rsidRPr="00000000" w14:paraId="000002C7">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C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 think the Git tags are designed to do what we want, so let's use them.</w:t>
      </w:r>
    </w:p>
    <w:p w:rsidR="00000000" w:rsidDel="00000000" w:rsidP="00000000" w:rsidRDefault="00000000" w:rsidRPr="00000000" w14:paraId="000002C9">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Q3: We don't need version.txt file in this flow. I will remove it, ok?</w:t>
      </w:r>
    </w:p>
    <w:p w:rsidR="00000000" w:rsidDel="00000000" w:rsidP="00000000" w:rsidRDefault="00000000" w:rsidRPr="00000000" w14:paraId="000002CC">
      <w:pPr>
        <w:numPr>
          <w:ilvl w:val="0"/>
          <w:numId w:val="29"/>
        </w:numPr>
        <w:ind w:left="720" w:hanging="360"/>
        <w:rPr>
          <w:u w:val="none"/>
        </w:rPr>
      </w:pPr>
      <w:r w:rsidDel="00000000" w:rsidR="00000000" w:rsidRPr="00000000">
        <w:rPr>
          <w:rtl w:val="0"/>
        </w:rPr>
        <w:t xml:space="preserve">Yes, we can remove version.txt and use a README or changelog in the releasable dir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The flow is similar to what I thought.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Some observations / questions: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INV: version becomes mandatory in the release flow</w:t>
      </w:r>
    </w:p>
    <w:p w:rsidR="00000000" w:rsidDel="00000000" w:rsidP="00000000" w:rsidRDefault="00000000" w:rsidRPr="00000000" w14:paraId="000002D4">
      <w:pPr>
        <w:numPr>
          <w:ilvl w:val="0"/>
          <w:numId w:val="35"/>
        </w:numPr>
        <w:ind w:left="720" w:hanging="360"/>
        <w:rPr>
          <w:u w:val="none"/>
        </w:rPr>
      </w:pPr>
      <w:r w:rsidDel="00000000" w:rsidR="00000000" w:rsidRPr="00000000">
        <w:rPr>
          <w:rtl w:val="0"/>
        </w:rPr>
        <w:t xml:space="preserve">This requires a lot of cosmetic changes to the code since now it's optional, but it's worth make the changes</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We need to ensure that version can only be created going fwd.</w:t>
      </w:r>
    </w:p>
    <w:p w:rsidR="00000000" w:rsidDel="00000000" w:rsidP="00000000" w:rsidRDefault="00000000" w:rsidRPr="00000000" w14:paraId="000002D7">
      <w:pPr>
        <w:ind w:left="0" w:firstLine="0"/>
        <w:rPr/>
      </w:pPr>
      <w:r w:rsidDel="00000000" w:rsidR="00000000" w:rsidRPr="00000000">
        <w:rPr>
          <w:rtl w:val="0"/>
        </w:rPr>
        <w:t xml:space="preserve">We can do a comparison of the current version with the new version as tuples (we could use semver but it feels not needed</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The workflows are:</w:t>
      </w:r>
    </w:p>
    <w:p w:rsidR="00000000" w:rsidDel="00000000" w:rsidP="00000000" w:rsidRDefault="00000000" w:rsidRPr="00000000" w14:paraId="000002DA">
      <w:pPr>
        <w:numPr>
          <w:ilvl w:val="0"/>
          <w:numId w:val="59"/>
        </w:numPr>
        <w:ind w:left="720" w:hanging="360"/>
        <w:rPr>
          <w:u w:val="none"/>
        </w:rPr>
      </w:pPr>
      <w:r w:rsidDel="00000000" w:rsidR="00000000" w:rsidRPr="00000000">
        <w:rPr>
          <w:rtl w:val="0"/>
        </w:rPr>
        <w:t xml:space="preserve">Build a local image</w:t>
      </w:r>
    </w:p>
    <w:p w:rsidR="00000000" w:rsidDel="00000000" w:rsidP="00000000" w:rsidRDefault="00000000" w:rsidRPr="00000000" w14:paraId="000002DB">
      <w:pPr>
        <w:numPr>
          <w:ilvl w:val="0"/>
          <w:numId w:val="59"/>
        </w:numPr>
        <w:ind w:left="720" w:hanging="360"/>
        <w:rPr>
          <w:u w:val="none"/>
        </w:rPr>
      </w:pPr>
      <w:r w:rsidDel="00000000" w:rsidR="00000000" w:rsidRPr="00000000">
        <w:rPr>
          <w:rtl w:val="0"/>
        </w:rPr>
        <w:t xml:space="preserve">Release a dev image</w:t>
      </w:r>
    </w:p>
    <w:p w:rsidR="00000000" w:rsidDel="00000000" w:rsidP="00000000" w:rsidRDefault="00000000" w:rsidRPr="00000000" w14:paraId="000002DC">
      <w:pPr>
        <w:numPr>
          <w:ilvl w:val="0"/>
          <w:numId w:val="59"/>
        </w:numPr>
        <w:ind w:left="720" w:hanging="360"/>
        <w:rPr>
          <w:u w:val="none"/>
        </w:rPr>
      </w:pPr>
      <w:r w:rsidDel="00000000" w:rsidR="00000000" w:rsidRPr="00000000">
        <w:rPr>
          <w:rtl w:val="0"/>
        </w:rPr>
        <w:t xml:space="preserve">Release a prod image</w:t>
      </w:r>
    </w:p>
    <w:p w:rsidR="00000000" w:rsidDel="00000000" w:rsidP="00000000" w:rsidRDefault="00000000" w:rsidRPr="00000000" w14:paraId="000002DD">
      <w:pPr>
        <w:numPr>
          <w:ilvl w:val="0"/>
          <w:numId w:val="59"/>
        </w:numPr>
        <w:ind w:left="720" w:hanging="360"/>
        <w:rPr>
          <w:u w:val="none"/>
        </w:rPr>
      </w:pPr>
      <w:r w:rsidDel="00000000" w:rsidR="00000000" w:rsidRPr="00000000">
        <w:rPr>
          <w:rtl w:val="0"/>
        </w:rPr>
        <w:t xml:space="preserve">Rollback an image</w:t>
      </w:r>
    </w:p>
    <w:p w:rsidR="00000000" w:rsidDel="00000000" w:rsidP="00000000" w:rsidRDefault="00000000" w:rsidRPr="00000000" w14:paraId="000002DE">
      <w:pPr>
        <w:numPr>
          <w:ilvl w:val="1"/>
          <w:numId w:val="59"/>
        </w:numPr>
        <w:ind w:left="1440" w:hanging="360"/>
        <w:rPr>
          <w:u w:val="none"/>
        </w:rPr>
      </w:pPr>
      <w:r w:rsidDel="00000000" w:rsidR="00000000" w:rsidRPr="00000000">
        <w:rPr>
          <w:rtl w:val="0"/>
        </w:rPr>
        <w:t xml:space="preserve">We rarely move the dev / prod tag back, but rather users needs to docker pull an older image and pass --base_name --stage and --version to docker_{bash, cmd, jupyter}</w:t>
      </w:r>
    </w:p>
    <w:p w:rsidR="00000000" w:rsidDel="00000000" w:rsidP="00000000" w:rsidRDefault="00000000" w:rsidRPr="00000000" w14:paraId="000002DF">
      <w:pPr>
        <w:numPr>
          <w:ilvl w:val="1"/>
          <w:numId w:val="59"/>
        </w:numPr>
        <w:ind w:left="1440" w:hanging="360"/>
        <w:rPr>
          <w:u w:val="none"/>
        </w:rPr>
      </w:pPr>
      <w:r w:rsidDel="00000000" w:rsidR="00000000" w:rsidRPr="00000000">
        <w:rPr>
          <w:rtl w:val="0"/>
        </w:rPr>
        <w:t xml:space="preserve">Then the image is fixed going forward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 releasable dir has a</w:t>
      </w:r>
    </w:p>
    <w:p w:rsidR="00000000" w:rsidDel="00000000" w:rsidP="00000000" w:rsidRDefault="00000000" w:rsidRPr="00000000" w14:paraId="000002E2">
      <w:pPr>
        <w:numPr>
          <w:ilvl w:val="0"/>
          <w:numId w:val="43"/>
        </w:numPr>
        <w:ind w:left="720" w:hanging="360"/>
        <w:rPr>
          <w:u w:val="none"/>
        </w:rPr>
      </w:pPr>
      <w:r w:rsidDel="00000000" w:rsidR="00000000" w:rsidRPr="00000000">
        <w:rPr>
          <w:rtl w:val="0"/>
        </w:rPr>
        <w:t xml:space="preserve">repo_config</w:t>
      </w:r>
    </w:p>
    <w:p w:rsidR="00000000" w:rsidDel="00000000" w:rsidP="00000000" w:rsidRDefault="00000000" w:rsidRPr="00000000" w14:paraId="000002E3">
      <w:pPr>
        <w:numPr>
          <w:ilvl w:val="1"/>
          <w:numId w:val="43"/>
        </w:numPr>
        <w:ind w:left="1440" w:hanging="360"/>
        <w:rPr>
          <w:u w:val="none"/>
        </w:rPr>
      </w:pPr>
      <w:r w:rsidDel="00000000" w:rsidR="00000000" w:rsidRPr="00000000">
        <w:rPr>
          <w:rtl w:val="0"/>
        </w:rPr>
        <w:t xml:space="preserve">Maybe we should call it component_config since now also dirs can be released</w:t>
      </w:r>
    </w:p>
    <w:p w:rsidR="00000000" w:rsidDel="00000000" w:rsidP="00000000" w:rsidRDefault="00000000" w:rsidRPr="00000000" w14:paraId="000002E4">
      <w:pPr>
        <w:numPr>
          <w:ilvl w:val="0"/>
          <w:numId w:val="43"/>
        </w:numPr>
        <w:ind w:left="720" w:hanging="360"/>
        <w:rPr>
          <w:u w:val="none"/>
        </w:rPr>
      </w:pPr>
      <w:r w:rsidDel="00000000" w:rsidR="00000000" w:rsidRPr="00000000">
        <w:rPr>
          <w:rtl w:val="0"/>
        </w:rPr>
        <w:t xml:space="preserve">README.md or changelog.md</w:t>
      </w:r>
    </w:p>
    <w:p w:rsidR="00000000" w:rsidDel="00000000" w:rsidP="00000000" w:rsidRDefault="00000000" w:rsidRPr="00000000" w14:paraId="000002E5">
      <w:pPr>
        <w:numPr>
          <w:ilvl w:val="0"/>
          <w:numId w:val="43"/>
        </w:numPr>
        <w:ind w:left="720" w:hanging="360"/>
        <w:rPr>
          <w:u w:val="none"/>
        </w:rPr>
      </w:pPr>
      <w:r w:rsidDel="00000000" w:rsidR="00000000" w:rsidRPr="00000000">
        <w:rPr>
          <w:rtl w:val="0"/>
        </w:rPr>
        <w:t xml:space="preserve">devops</w:t>
      </w:r>
    </w:p>
    <w:p w:rsidR="00000000" w:rsidDel="00000000" w:rsidP="00000000" w:rsidRDefault="00000000" w:rsidRPr="00000000" w14:paraId="000002E6">
      <w:pPr>
        <w:numPr>
          <w:ilvl w:val="0"/>
          <w:numId w:val="43"/>
        </w:numPr>
        <w:ind w:left="720" w:hanging="360"/>
        <w:rPr>
          <w:u w:val="none"/>
        </w:rPr>
      </w:pPr>
      <w:r w:rsidDel="00000000" w:rsidR="00000000" w:rsidRPr="00000000">
        <w:rPr>
          <w:rtl w:val="0"/>
        </w:rPr>
        <w:t xml:space="preserve">tasks.py (with the exposed Invoke tasks)</w:t>
      </w:r>
    </w:p>
    <w:p w:rsidR="00000000" w:rsidDel="00000000" w:rsidP="00000000" w:rsidRDefault="00000000" w:rsidRPr="00000000" w14:paraId="000002E7">
      <w:pPr>
        <w:numPr>
          <w:ilvl w:val="0"/>
          <w:numId w:val="43"/>
        </w:numPr>
        <w:ind w:left="720" w:hanging="360"/>
        <w:rPr>
          <w:u w:val="none"/>
        </w:rPr>
      </w:pPr>
      <w:r w:rsidDel="00000000" w:rsidR="00000000" w:rsidRPr="00000000">
        <w:rPr>
          <w:rtl w:val="0"/>
        </w:rPr>
        <w:t xml:space="preserve">lib_tasks.py (with the custom invoke tasks)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We want to try to move to helpers/lib_tasks all the "common" code without dependencies from the specific sw components. We pass function pointers for callbacks.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What to do with:</w:t>
      </w:r>
    </w:p>
    <w:p w:rsidR="00000000" w:rsidDel="00000000" w:rsidP="00000000" w:rsidRDefault="00000000" w:rsidRPr="00000000" w14:paraId="000002EC">
      <w:pPr>
        <w:rPr/>
      </w:pPr>
      <w:r w:rsidDel="00000000" w:rsidR="00000000" w:rsidRPr="00000000">
        <w:rPr>
          <w:rtl w:val="0"/>
        </w:rPr>
        <w:t xml:space="preserve">CONTAINER_VERSION='amp-1.1.1'</w:t>
      </w:r>
    </w:p>
    <w:p w:rsidR="00000000" w:rsidDel="00000000" w:rsidP="00000000" w:rsidRDefault="00000000" w:rsidRPr="00000000" w14:paraId="000002ED">
      <w:pPr>
        <w:rPr/>
      </w:pPr>
      <w:r w:rsidDel="00000000" w:rsidR="00000000" w:rsidRPr="00000000">
        <w:rPr>
          <w:rtl w:val="0"/>
        </w:rPr>
        <w:t xml:space="preserve">BUILD_TAG='amp-1.1.1-20211114_093142-AmpTask1845_Get_docker_in_docker_to_work-47fb46513f084b8f3c9008a2e623ec05040a10e9'</w:t>
      </w:r>
    </w:p>
    <w:p w:rsidR="00000000" w:rsidDel="00000000" w:rsidP="00000000" w:rsidRDefault="00000000" w:rsidRPr="00000000" w14:paraId="000002EE">
      <w:pPr>
        <w:pStyle w:val="Heading2"/>
        <w:jc w:val="both"/>
        <w:rPr/>
      </w:pPr>
      <w:bookmarkStart w:colFirst="0" w:colLast="0" w:name="_a1dfty6mrodq" w:id="56"/>
      <w:bookmarkEnd w:id="56"/>
      <w:r w:rsidDel="00000000" w:rsidR="00000000" w:rsidRPr="00000000">
        <w:rPr>
          <w:rtl w:val="0"/>
        </w:rPr>
        <w:t xml:space="preserve"># QA flow</w:t>
      </w:r>
    </w:p>
    <w:p w:rsidR="00000000" w:rsidDel="00000000" w:rsidP="00000000" w:rsidRDefault="00000000" w:rsidRPr="00000000" w14:paraId="000002E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goal is to test that the container as a whole works</w:t>
      </w:r>
    </w:p>
    <w:p w:rsidR="00000000" w:rsidDel="00000000" w:rsidP="00000000" w:rsidRDefault="00000000" w:rsidRPr="00000000" w14:paraId="000002F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We want to run the container as a user would do</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Usually we run tests inside a container to verify that the code is correct</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To test the container itself right now we test outside (in the thin client)</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&gt; pytest -m qa test --image_stage dev</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The problem is that now the thin client needs to have a bunch of deps (including pytest, pandas and so on) which defeats the purpose of the thin env</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dev_scripts_devto/client_setup/</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E.g., //amp/dev_scripts/client_setup/requirements.txt</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A hack is to </w:t>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t xml:space="preserve">vimdiff /Users/saggese/src/lemonade2/amp/dev_scripts/client_setup/requirements.txt dev_scripts_devto/client_setup/requirements.txt</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&gt; source dev_scripts_devto/client_setup/build.sh</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A possible solution is to use Docker-in-Docker</w:t>
      </w:r>
    </w:p>
    <w:p w:rsidR="00000000" w:rsidDel="00000000" w:rsidP="00000000" w:rsidRDefault="00000000" w:rsidRPr="00000000" w14:paraId="0000030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 this way we don't have to pollute the thin env with a bunch of stuff</w:t>
      </w:r>
    </w:p>
    <w:p w:rsidR="00000000" w:rsidDel="00000000" w:rsidP="00000000" w:rsidRDefault="00000000" w:rsidRPr="00000000" w14:paraId="0000030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Talk to Grisha and Vitalii</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This works in dev_tools because the code for the import detector is there and we are using a dev container which binds the src dir to the container</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&gt; i lint_detect_cycles --dir-name import_check/test/Test_detect_import_cycles.test1/input/ --stage dev</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In all the other repos, one needs to use the prod of dev_tools container (that's what the user would do)</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Next steps:</w:t>
      </w:r>
    </w:p>
    <w:p w:rsidR="00000000" w:rsidDel="00000000" w:rsidP="00000000" w:rsidRDefault="00000000" w:rsidRPr="00000000" w14:paraId="0000030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TODO(Sonya + Grisha): release the prod dev_toools container as it is</w:t>
      </w:r>
    </w:p>
    <w:p w:rsidR="00000000" w:rsidDel="00000000" w:rsidP="00000000" w:rsidRDefault="00000000" w:rsidRPr="00000000" w14:paraId="0000030E">
      <w:pPr>
        <w:numPr>
          <w:ilvl w:val="0"/>
          <w:numId w:val="28"/>
        </w:numPr>
        <w:ind w:left="720" w:hanging="360"/>
        <w:jc w:val="both"/>
      </w:pPr>
      <w:r w:rsidDel="00000000" w:rsidR="00000000" w:rsidRPr="00000000">
        <w:rPr>
          <w:rtl w:val="0"/>
        </w:rPr>
        <w:t xml:space="preserve">TODO(Sonya + Grisha): document dev_tools, release procedure</w:t>
      </w:r>
    </w:p>
    <w:p w:rsidR="00000000" w:rsidDel="00000000" w:rsidP="00000000" w:rsidRDefault="00000000" w:rsidRPr="00000000" w14:paraId="0000030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TODO(Sonya): pull prod dev_tools (i docker_pull_dev_tools) and test that now in cmamp the tool works</w:t>
      </w:r>
    </w:p>
    <w:p w:rsidR="00000000" w:rsidDel="00000000" w:rsidP="00000000" w:rsidRDefault="00000000" w:rsidRPr="00000000" w14:paraId="0000031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TODO(gp): figure out the QA workflow (and improve the thin client with dind)</w:t>
      </w:r>
    </w:p>
    <w:p w:rsidR="00000000" w:rsidDel="00000000" w:rsidP="00000000" w:rsidRDefault="00000000" w:rsidRPr="00000000" w14:paraId="00000311">
      <w:pPr>
        <w:numPr>
          <w:ilvl w:val="1"/>
          <w:numId w:val="28"/>
        </w:numPr>
        <w:ind w:left="1440" w:hanging="360"/>
        <w:jc w:val="both"/>
      </w:pPr>
      <w:r w:rsidDel="00000000" w:rsidR="00000000" w:rsidRPr="00000000">
        <w:rPr>
          <w:rtl w:val="0"/>
        </w:rPr>
        <w:t xml:space="preserve">To break the circular dep we release a prod-candidate</w:t>
      </w:r>
    </w:p>
    <w:p w:rsidR="00000000" w:rsidDel="00000000" w:rsidP="00000000" w:rsidRDefault="00000000" w:rsidRPr="00000000" w14:paraId="00000312">
      <w:pPr>
        <w:pStyle w:val="Heading1"/>
        <w:jc w:val="both"/>
        <w:rPr/>
      </w:pPr>
      <w:bookmarkStart w:colFirst="0" w:colLast="0" w:name="_h4hzuj16yeqg" w:id="57"/>
      <w:bookmarkEnd w:id="57"/>
      <w:r w:rsidDel="00000000" w:rsidR="00000000" w:rsidRPr="00000000">
        <w:rPr>
          <w:rtl w:val="0"/>
        </w:rPr>
        <w:t xml:space="preserve"># Dev_tools container</w:t>
      </w:r>
    </w:p>
    <w:p w:rsidR="00000000" w:rsidDel="00000000" w:rsidP="00000000" w:rsidRDefault="00000000" w:rsidRPr="00000000" w14:paraId="00000313">
      <w:pPr>
        <w:rPr/>
      </w:pPr>
      <w:r w:rsidDel="00000000" w:rsidR="00000000" w:rsidRPr="00000000">
        <w:rPr>
          <w:rtl w:val="0"/>
        </w:rPr>
        <w:t xml:space="preserve">For specific dev_tools workflows see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1"/>
        <w:jc w:val="both"/>
        <w:rPr/>
      </w:pPr>
      <w:bookmarkStart w:colFirst="0" w:colLast="0" w:name="_418v55pymvlu" w:id="58"/>
      <w:bookmarkEnd w:id="58"/>
      <w:r w:rsidDel="00000000" w:rsidR="00000000" w:rsidRPr="00000000">
        <w:rPr>
          <w:rtl w:val="0"/>
        </w:rPr>
        <w:t xml:space="preserve"># Optimizer container</w:t>
      </w:r>
    </w:p>
    <w:p w:rsidR="00000000" w:rsidDel="00000000" w:rsidP="00000000" w:rsidRDefault="00000000" w:rsidRPr="00000000" w14:paraId="00000316">
      <w:pPr>
        <w:pStyle w:val="Heading2"/>
        <w:rPr/>
      </w:pPr>
      <w:bookmarkStart w:colFirst="0" w:colLast="0" w:name="_zhsemtjvs157" w:id="59"/>
      <w:bookmarkEnd w:id="59"/>
      <w:r w:rsidDel="00000000" w:rsidR="00000000" w:rsidRPr="00000000">
        <w:rPr>
          <w:rtl w:val="0"/>
        </w:rPr>
        <w:t xml:space="preserve">## Rationale</w:t>
      </w:r>
    </w:p>
    <w:p w:rsidR="00000000" w:rsidDel="00000000" w:rsidP="00000000" w:rsidRDefault="00000000" w:rsidRPr="00000000" w14:paraId="00000317">
      <w:pPr>
        <w:numPr>
          <w:ilvl w:val="0"/>
          <w:numId w:val="6"/>
        </w:numPr>
        <w:ind w:left="720" w:hanging="360"/>
      </w:pPr>
      <w:r w:rsidDel="00000000" w:rsidR="00000000" w:rsidRPr="00000000">
        <w:rPr>
          <w:rtl w:val="0"/>
        </w:rPr>
        <w:t xml:space="preserve">The high-level goal is to move towards containerized Python scripts running in smaller containers instead of keep adding packages to `amp` / `cmamp`, which makes the `amp` / `cmamp` container bloated and risky to build</w:t>
      </w:r>
    </w:p>
    <w:p w:rsidR="00000000" w:rsidDel="00000000" w:rsidP="00000000" w:rsidRDefault="00000000" w:rsidRPr="00000000" w14:paraId="00000318">
      <w:pPr>
        <w:numPr>
          <w:ilvl w:val="0"/>
          <w:numId w:val="6"/>
        </w:numPr>
        <w:ind w:left="720" w:hanging="360"/>
      </w:pPr>
      <w:r w:rsidDel="00000000" w:rsidR="00000000" w:rsidRPr="00000000">
        <w:rPr>
          <w:rtl w:val="0"/>
        </w:rPr>
        <w:t xml:space="preserve">Along this design philosophy similar to microservices, we want to have a Docker container, called `opt` with a Python script that uses some packages that are not compatible with `amp` (specifically cvxopt, cvxpy)</w:t>
      </w:r>
    </w:p>
    <w:p w:rsidR="00000000" w:rsidDel="00000000" w:rsidP="00000000" w:rsidRDefault="00000000" w:rsidRPr="00000000" w14:paraId="00000319">
      <w:pPr>
        <w:numPr>
          <w:ilvl w:val="0"/>
          <w:numId w:val="6"/>
        </w:numPr>
        <w:ind w:left="720" w:hanging="360"/>
      </w:pPr>
      <w:r w:rsidDel="00000000" w:rsidR="00000000" w:rsidRPr="00000000">
        <w:rPr>
          <w:rtl w:val="0"/>
        </w:rPr>
        <w:t xml:space="preserve">This is similar to what we do for the `dev_tools`, which is like a containerized Python script for the linter</w:t>
      </w:r>
    </w:p>
    <w:p w:rsidR="00000000" w:rsidDel="00000000" w:rsidP="00000000" w:rsidRDefault="00000000" w:rsidRPr="00000000" w14:paraId="0000031A">
      <w:pPr>
        <w:ind w:left="1440" w:firstLine="0"/>
        <w:rPr/>
      </w:pPr>
      <w:r w:rsidDel="00000000" w:rsidR="00000000" w:rsidRPr="00000000">
        <w:rPr>
          <w:rtl w:val="0"/>
        </w:rPr>
      </w:r>
    </w:p>
    <w:p w:rsidR="00000000" w:rsidDel="00000000" w:rsidP="00000000" w:rsidRDefault="00000000" w:rsidRPr="00000000" w14:paraId="0000031B">
      <w:pPr>
        <w:pStyle w:val="Heading2"/>
        <w:rPr/>
      </w:pPr>
      <w:bookmarkStart w:colFirst="0" w:colLast="0" w:name="_1brwxdjz5am3" w:id="60"/>
      <w:bookmarkEnd w:id="60"/>
      <w:r w:rsidDel="00000000" w:rsidR="00000000" w:rsidRPr="00000000">
        <w:rPr>
          <w:rtl w:val="0"/>
        </w:rPr>
        <w:t xml:space="preserve">## Build and run a local version of `opt`</w:t>
      </w:r>
    </w:p>
    <w:p w:rsidR="00000000" w:rsidDel="00000000" w:rsidP="00000000" w:rsidRDefault="00000000" w:rsidRPr="00000000" w14:paraId="0000031C">
      <w:pPr>
        <w:rPr/>
      </w:pPr>
      <w:r w:rsidDel="00000000" w:rsidR="00000000" w:rsidRPr="00000000">
        <w:rPr>
          <w:rtl w:val="0"/>
        </w:rPr>
        <w:t xml:space="preserve">You can build the container locally with:</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&gt; cd optimizer</w:t>
      </w:r>
    </w:p>
    <w:p w:rsidR="00000000" w:rsidDel="00000000" w:rsidP="00000000" w:rsidRDefault="00000000" w:rsidRPr="00000000" w14:paraId="0000031F">
      <w:pPr>
        <w:rPr/>
      </w:pPr>
      <w:r w:rsidDel="00000000" w:rsidR="00000000" w:rsidRPr="00000000">
        <w:rPr>
          <w:rtl w:val="0"/>
        </w:rPr>
        <w:t xml:space="preserve">&gt; i opt_docker_build_local_image --version 0.1.0</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This process takes around 5 mins and then you should have the container</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t xml:space="preserve">docker image ls 665840871993.dkr.ecr.us-east-1.amazonaws.com/opt:local-saggese-0.1.0</w:t>
      </w:r>
    </w:p>
    <w:p w:rsidR="00000000" w:rsidDel="00000000" w:rsidP="00000000" w:rsidRDefault="00000000" w:rsidRPr="00000000" w14:paraId="00000325">
      <w:pPr>
        <w:rPr/>
      </w:pPr>
      <w:r w:rsidDel="00000000" w:rsidR="00000000" w:rsidRPr="00000000">
        <w:rPr>
          <w:rtl w:val="0"/>
        </w:rPr>
        <w:t xml:space="preserve">REPOSITORY                                         TAG                   IMAGE ID       CREATED         SIZE</w:t>
      </w:r>
    </w:p>
    <w:p w:rsidR="00000000" w:rsidDel="00000000" w:rsidP="00000000" w:rsidRDefault="00000000" w:rsidRPr="00000000" w14:paraId="00000326">
      <w:pPr>
        <w:rPr/>
      </w:pPr>
      <w:r w:rsidDel="00000000" w:rsidR="00000000" w:rsidRPr="00000000">
        <w:rPr>
          <w:rtl w:val="0"/>
        </w:rPr>
        <w:t xml:space="preserve">665840871993.dkr.ecr.us-east-1.amazonaws.com/opt   local-saggese-0.1.0   bb7d60d6a7d0   7 seconds ago   1.23GB</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Run the container as:</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&gt; i opt_docker_bash --stage local --version 0.1.0</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To run a Jupyter notebook in the `opt` container:</w:t>
      </w:r>
    </w:p>
    <w:p w:rsidR="00000000" w:rsidDel="00000000" w:rsidP="00000000" w:rsidRDefault="00000000" w:rsidRPr="00000000" w14:paraId="0000032F">
      <w:pPr>
        <w:pStyle w:val="Heading2"/>
        <w:rPr/>
      </w:pPr>
      <w:bookmarkStart w:colFirst="0" w:colLast="0" w:name="_gyo97cjlgurz" w:id="61"/>
      <w:bookmarkEnd w:id="61"/>
      <w:r w:rsidDel="00000000" w:rsidR="00000000" w:rsidRPr="00000000">
        <w:rPr>
          <w:rtl w:val="0"/>
        </w:rPr>
        <w:t xml:space="preserve">## Internals</w:t>
      </w:r>
    </w:p>
    <w:p w:rsidR="00000000" w:rsidDel="00000000" w:rsidP="00000000" w:rsidRDefault="00000000" w:rsidRPr="00000000" w14:paraId="00000330">
      <w:pPr>
        <w:pStyle w:val="Heading3"/>
        <w:rPr/>
      </w:pPr>
      <w:bookmarkStart w:colFirst="0" w:colLast="0" w:name="_y5600oauuj5s" w:id="62"/>
      <w:bookmarkEnd w:id="62"/>
      <w:r w:rsidDel="00000000" w:rsidR="00000000" w:rsidRPr="00000000">
        <w:rPr>
          <w:rtl w:val="0"/>
        </w:rPr>
        <w:t xml:space="preserve">### One container per Git repo</w:t>
      </w:r>
    </w:p>
    <w:p w:rsidR="00000000" w:rsidDel="00000000" w:rsidP="00000000" w:rsidRDefault="00000000" w:rsidRPr="00000000" w14:paraId="00000331">
      <w:pPr>
        <w:rPr/>
      </w:pPr>
      <w:r w:rsidDel="00000000" w:rsidR="00000000" w:rsidRPr="00000000">
        <w:rPr>
          <w:rtl w:val="0"/>
        </w:rPr>
        <w:t xml:space="preserve">A simple approach is to have each deployable unit (i.e., container) corresponding to a Git repo</w:t>
      </w:r>
    </w:p>
    <w:p w:rsidR="00000000" w:rsidDel="00000000" w:rsidP="00000000" w:rsidRDefault="00000000" w:rsidRPr="00000000" w14:paraId="00000332">
      <w:pPr>
        <w:numPr>
          <w:ilvl w:val="0"/>
          <w:numId w:val="23"/>
        </w:numPr>
        <w:ind w:left="720" w:hanging="360"/>
      </w:pPr>
      <w:r w:rsidDel="00000000" w:rsidR="00000000" w:rsidRPr="00000000">
        <w:rPr>
          <w:rtl w:val="0"/>
        </w:rPr>
        <w:t xml:space="preserve">The consequence would be:</w:t>
      </w:r>
    </w:p>
    <w:p w:rsidR="00000000" w:rsidDel="00000000" w:rsidP="00000000" w:rsidRDefault="00000000" w:rsidRPr="00000000" w14:paraId="00000333">
      <w:pPr>
        <w:numPr>
          <w:ilvl w:val="1"/>
          <w:numId w:val="23"/>
        </w:numPr>
        <w:ind w:left="1440" w:hanging="360"/>
      </w:pPr>
      <w:r w:rsidDel="00000000" w:rsidR="00000000" w:rsidRPr="00000000">
        <w:rPr>
          <w:rtl w:val="0"/>
        </w:rPr>
        <w:t xml:space="preserve">a multiplication of repos</w:t>
      </w:r>
    </w:p>
    <w:p w:rsidR="00000000" w:rsidDel="00000000" w:rsidP="00000000" w:rsidRDefault="00000000" w:rsidRPr="00000000" w14:paraId="00000334">
      <w:pPr>
        <w:numPr>
          <w:ilvl w:val="0"/>
          <w:numId w:val="16"/>
        </w:numPr>
        <w:ind w:left="1440" w:hanging="360"/>
        <w:rPr>
          <w:u w:val="none"/>
        </w:rPr>
      </w:pPr>
      <w:r w:rsidDel="00000000" w:rsidR="00000000" w:rsidRPr="00000000">
        <w:rPr>
          <w:rtl w:val="0"/>
        </w:rPr>
        <w:t xml:space="preserve">no implicit sharing of code across different containers</w:t>
      </w:r>
    </w:p>
    <w:p w:rsidR="00000000" w:rsidDel="00000000" w:rsidP="00000000" w:rsidRDefault="00000000" w:rsidRPr="00000000" w14:paraId="00000335">
      <w:pPr>
        <w:numPr>
          <w:ilvl w:val="0"/>
          <w:numId w:val="16"/>
        </w:numPr>
        <w:ind w:left="1440" w:hanging="360"/>
        <w:rPr>
          <w:u w:val="none"/>
        </w:rPr>
      </w:pPr>
      <w:r w:rsidDel="00000000" w:rsidR="00000000" w:rsidRPr="00000000">
        <w:rPr>
          <w:rtl w:val="0"/>
        </w:rPr>
        <w:t xml:space="preserve">some mechanism to share code (e.g., `helpers`) across repos (e.g., using bind mount)</w:t>
      </w:r>
    </w:p>
    <w:p w:rsidR="00000000" w:rsidDel="00000000" w:rsidP="00000000" w:rsidRDefault="00000000" w:rsidRPr="00000000" w14:paraId="00000336">
      <w:pPr>
        <w:numPr>
          <w:ilvl w:val="0"/>
          <w:numId w:val="16"/>
        </w:numPr>
        <w:ind w:left="1440" w:hanging="360"/>
        <w:rPr>
          <w:u w:val="none"/>
        </w:rPr>
      </w:pPr>
      <w:r w:rsidDel="00000000" w:rsidR="00000000" w:rsidRPr="00000000">
        <w:rPr>
          <w:rtl w:val="0"/>
        </w:rPr>
        <w:t xml:space="preserve">not playing nice with Git subrepo mechanism since Docker needs to see the entire repo</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numPr>
          <w:ilvl w:val="0"/>
          <w:numId w:val="25"/>
        </w:numPr>
        <w:ind w:left="720" w:hanging="360"/>
        <w:rPr>
          <w:u w:val="none"/>
        </w:rPr>
      </w:pPr>
      <w:r w:rsidDel="00000000" w:rsidR="00000000" w:rsidRPr="00000000">
        <w:rPr>
          <w:rtl w:val="0"/>
        </w:rPr>
        <w:t xml:space="preserve">So the code would be organized in 4 repos:</w:t>
      </w:r>
    </w:p>
    <w:p w:rsidR="00000000" w:rsidDel="00000000" w:rsidP="00000000" w:rsidRDefault="00000000" w:rsidRPr="00000000" w14:paraId="00000339">
      <w:pPr>
        <w:ind w:left="0" w:firstLine="0"/>
        <w:rPr/>
      </w:pPr>
      <w:r w:rsidDel="00000000" w:rsidR="00000000" w:rsidRPr="00000000">
        <w:rPr>
          <w:rtl w:val="0"/>
        </w:rPr>
        <w:tab/>
        <w:t xml:space="preserve">      ```</w:t>
      </w:r>
    </w:p>
    <w:p w:rsidR="00000000" w:rsidDel="00000000" w:rsidP="00000000" w:rsidRDefault="00000000" w:rsidRPr="00000000" w14:paraId="0000033A">
      <w:pPr>
        <w:numPr>
          <w:ilvl w:val="1"/>
          <w:numId w:val="25"/>
        </w:numPr>
        <w:ind w:left="1440" w:hanging="360"/>
        <w:rPr>
          <w:u w:val="none"/>
        </w:rPr>
      </w:pPr>
      <w:r w:rsidDel="00000000" w:rsidR="00000000" w:rsidRPr="00000000">
        <w:rPr>
          <w:rtl w:val="0"/>
        </w:rPr>
        <w:t xml:space="preserve">lemonade / lime</w:t>
      </w:r>
    </w:p>
    <w:p w:rsidR="00000000" w:rsidDel="00000000" w:rsidP="00000000" w:rsidRDefault="00000000" w:rsidRPr="00000000" w14:paraId="0000033B">
      <w:pPr>
        <w:numPr>
          <w:ilvl w:val="2"/>
          <w:numId w:val="25"/>
        </w:numPr>
        <w:ind w:left="2160" w:hanging="360"/>
        <w:rPr>
          <w:u w:val="none"/>
        </w:rPr>
      </w:pPr>
      <w:r w:rsidDel="00000000" w:rsidR="00000000" w:rsidRPr="00000000">
        <w:rPr>
          <w:rtl w:val="0"/>
        </w:rPr>
        <w:t xml:space="preserve">helpers</w:t>
      </w:r>
    </w:p>
    <w:p w:rsidR="00000000" w:rsidDel="00000000" w:rsidP="00000000" w:rsidRDefault="00000000" w:rsidRPr="00000000" w14:paraId="0000033C">
      <w:pPr>
        <w:numPr>
          <w:ilvl w:val="1"/>
          <w:numId w:val="16"/>
        </w:numPr>
        <w:ind w:left="2160" w:hanging="360"/>
        <w:rPr>
          <w:u w:val="none"/>
        </w:rPr>
      </w:pPr>
      <w:r w:rsidDel="00000000" w:rsidR="00000000" w:rsidRPr="00000000">
        <w:rPr>
          <w:rtl w:val="0"/>
        </w:rPr>
        <w:t xml:space="preserve">optimizer</w:t>
      </w:r>
    </w:p>
    <w:p w:rsidR="00000000" w:rsidDel="00000000" w:rsidP="00000000" w:rsidRDefault="00000000" w:rsidRPr="00000000" w14:paraId="0000033D">
      <w:pPr>
        <w:numPr>
          <w:ilvl w:val="1"/>
          <w:numId w:val="16"/>
        </w:numPr>
        <w:ind w:left="2160" w:hanging="360"/>
        <w:rPr>
          <w:u w:val="none"/>
        </w:rPr>
      </w:pPr>
      <w:r w:rsidDel="00000000" w:rsidR="00000000" w:rsidRPr="00000000">
        <w:rPr>
          <w:rtl w:val="0"/>
        </w:rPr>
        <w:t xml:space="preserve">oms</w:t>
      </w:r>
    </w:p>
    <w:p w:rsidR="00000000" w:rsidDel="00000000" w:rsidP="00000000" w:rsidRDefault="00000000" w:rsidRPr="00000000" w14:paraId="0000033E">
      <w:pPr>
        <w:numPr>
          <w:ilvl w:val="1"/>
          <w:numId w:val="16"/>
        </w:numPr>
        <w:ind w:left="2160" w:hanging="360"/>
        <w:rPr>
          <w:u w:val="none"/>
        </w:rPr>
      </w:pPr>
      <w:r w:rsidDel="00000000" w:rsidR="00000000" w:rsidRPr="00000000">
        <w:rPr>
          <w:rtl w:val="0"/>
        </w:rPr>
        <w:t xml:space="preserve">models in amp</w:t>
      </w:r>
    </w:p>
    <w:p w:rsidR="00000000" w:rsidDel="00000000" w:rsidP="00000000" w:rsidRDefault="00000000" w:rsidRPr="00000000" w14:paraId="0000033F">
      <w:pPr>
        <w:rPr/>
      </w:pPr>
      <w:r w:rsidDel="00000000" w:rsidR="00000000" w:rsidRPr="00000000">
        <w:rPr>
          <w:rtl w:val="0"/>
        </w:rPr>
        <w:t xml:space="preserve">      </w:t>
        <w:tab/>
        <w:t xml:space="preserve">      ```</w:t>
      </w:r>
    </w:p>
    <w:p w:rsidR="00000000" w:rsidDel="00000000" w:rsidP="00000000" w:rsidRDefault="00000000" w:rsidRPr="00000000" w14:paraId="00000340">
      <w:pPr>
        <w:rPr/>
      </w:pPr>
      <w:r w:rsidDel="00000000" w:rsidR="00000000" w:rsidRPr="00000000">
        <w:rPr>
          <w:rtl w:val="0"/>
        </w:rPr>
        <w:t xml:space="preserve">                  where the dependency between containers are</w:t>
      </w:r>
    </w:p>
    <w:p w:rsidR="00000000" w:rsidDel="00000000" w:rsidP="00000000" w:rsidRDefault="00000000" w:rsidRPr="00000000" w14:paraId="00000341">
      <w:pPr>
        <w:numPr>
          <w:ilvl w:val="1"/>
          <w:numId w:val="16"/>
        </w:numPr>
        <w:ind w:left="2160" w:hanging="360"/>
        <w:rPr>
          <w:u w:val="none"/>
        </w:rPr>
      </w:pPr>
      <w:r w:rsidDel="00000000" w:rsidR="00000000" w:rsidRPr="00000000">
        <w:rPr>
          <w:rtl w:val="0"/>
        </w:rPr>
        <w:t xml:space="preserve">lemonade -&gt; amp</w:t>
      </w:r>
    </w:p>
    <w:p w:rsidR="00000000" w:rsidDel="00000000" w:rsidP="00000000" w:rsidRDefault="00000000" w:rsidRPr="00000000" w14:paraId="00000342">
      <w:pPr>
        <w:numPr>
          <w:ilvl w:val="1"/>
          <w:numId w:val="16"/>
        </w:numPr>
        <w:ind w:left="2160" w:hanging="360"/>
        <w:rPr>
          <w:u w:val="none"/>
        </w:rPr>
      </w:pPr>
      <w:r w:rsidDel="00000000" w:rsidR="00000000" w:rsidRPr="00000000">
        <w:rPr>
          <w:rtl w:val="0"/>
        </w:rPr>
        <w:t xml:space="preserve">amp -&gt; optimizer, helpers</w:t>
      </w:r>
    </w:p>
    <w:p w:rsidR="00000000" w:rsidDel="00000000" w:rsidP="00000000" w:rsidRDefault="00000000" w:rsidRPr="00000000" w14:paraId="00000343">
      <w:pPr>
        <w:numPr>
          <w:ilvl w:val="1"/>
          <w:numId w:val="16"/>
        </w:numPr>
        <w:ind w:left="2160" w:hanging="360"/>
        <w:rPr>
          <w:u w:val="none"/>
        </w:rPr>
      </w:pPr>
      <w:r w:rsidDel="00000000" w:rsidR="00000000" w:rsidRPr="00000000">
        <w:rPr>
          <w:rtl w:val="0"/>
        </w:rPr>
        <w:t xml:space="preserve">optimizer -&gt; helpers, core</w:t>
      </w:r>
    </w:p>
    <w:p w:rsidR="00000000" w:rsidDel="00000000" w:rsidP="00000000" w:rsidRDefault="00000000" w:rsidRPr="00000000" w14:paraId="00000344">
      <w:pPr>
        <w:pStyle w:val="Heading3"/>
        <w:rPr/>
      </w:pPr>
      <w:bookmarkStart w:colFirst="0" w:colLast="0" w:name="_wiary056r6it" w:id="63"/>
      <w:bookmarkEnd w:id="63"/>
      <w:r w:rsidDel="00000000" w:rsidR="00000000" w:rsidRPr="00000000">
        <w:rPr>
          <w:rtl w:val="0"/>
        </w:rPr>
        <w:t xml:space="preserve">### Multiple containers per Git repo </w:t>
      </w:r>
    </w:p>
    <w:p w:rsidR="00000000" w:rsidDel="00000000" w:rsidP="00000000" w:rsidRDefault="00000000" w:rsidRPr="00000000" w14:paraId="00000345">
      <w:pPr>
        <w:ind w:left="0" w:firstLine="0"/>
        <w:rPr/>
      </w:pPr>
      <w:r w:rsidDel="00000000" w:rsidR="00000000" w:rsidRPr="00000000">
        <w:rPr>
          <w:rtl w:val="0"/>
        </w:rPr>
        <w:t xml:space="preserve">Another approach is to have `optimizer` as a directory inside `amp`</w:t>
      </w:r>
    </w:p>
    <w:p w:rsidR="00000000" w:rsidDel="00000000" w:rsidP="00000000" w:rsidRDefault="00000000" w:rsidRPr="00000000" w14:paraId="00000346">
      <w:pPr>
        <w:numPr>
          <w:ilvl w:val="0"/>
          <w:numId w:val="30"/>
        </w:numPr>
        <w:ind w:left="720" w:hanging="360"/>
        <w:rPr>
          <w:u w:val="none"/>
        </w:rPr>
      </w:pPr>
      <w:r w:rsidDel="00000000" w:rsidR="00000000" w:rsidRPr="00000000">
        <w:rPr>
          <w:rtl w:val="0"/>
        </w:rPr>
        <w:t xml:space="preserve">This keeps `amp` and `optimizer` in a single repo</w:t>
      </w:r>
    </w:p>
    <w:p w:rsidR="00000000" w:rsidDel="00000000" w:rsidP="00000000" w:rsidRDefault="00000000" w:rsidRPr="00000000" w14:paraId="00000347">
      <w:pPr>
        <w:numPr>
          <w:ilvl w:val="0"/>
          <w:numId w:val="30"/>
        </w:numPr>
        <w:ind w:left="720" w:hanging="360"/>
        <w:rPr>
          <w:u w:val="none"/>
        </w:rPr>
      </w:pPr>
      <w:r w:rsidDel="00000000" w:rsidR="00000000" w:rsidRPr="00000000">
        <w:rPr>
          <w:rtl w:val="0"/>
        </w:rPr>
        <w:t xml:space="preserve">To build / run optimizer code in its container one needs to `cd` in the dir</w:t>
      </w:r>
    </w:p>
    <w:p w:rsidR="00000000" w:rsidDel="00000000" w:rsidP="00000000" w:rsidRDefault="00000000" w:rsidRPr="00000000" w14:paraId="00000348">
      <w:pPr>
        <w:numPr>
          <w:ilvl w:val="0"/>
          <w:numId w:val="30"/>
        </w:numPr>
        <w:ind w:left="720" w:hanging="360"/>
        <w:rPr>
          <w:u w:val="none"/>
        </w:rPr>
      </w:pPr>
      <w:r w:rsidDel="00000000" w:rsidR="00000000" w:rsidRPr="00000000">
        <w:rPr>
          <w:rtl w:val="0"/>
        </w:rPr>
        <w:t xml:space="preserve">The problem then becomes how to share `helpers`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Mounting only `optimizer` dir inside Docker</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From devops/compose/docker-compose.yml</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42     volumes:</w:t>
      </w:r>
    </w:p>
    <w:p w:rsidR="00000000" w:rsidDel="00000000" w:rsidP="00000000" w:rsidRDefault="00000000" w:rsidRPr="00000000" w14:paraId="0000034F">
      <w:pPr>
        <w:rPr/>
      </w:pPr>
      <w:r w:rsidDel="00000000" w:rsidR="00000000" w:rsidRPr="00000000">
        <w:rPr>
          <w:rtl w:val="0"/>
        </w:rPr>
        <w:t xml:space="preserve"> 43       # Move one dir up to include the entire git repo (see AmpTask1017).</w:t>
      </w:r>
    </w:p>
    <w:p w:rsidR="00000000" w:rsidDel="00000000" w:rsidP="00000000" w:rsidRDefault="00000000" w:rsidRPr="00000000" w14:paraId="00000350">
      <w:pPr>
        <w:rPr/>
      </w:pPr>
      <w:r w:rsidDel="00000000" w:rsidR="00000000" w:rsidRPr="00000000">
        <w:rPr>
          <w:rtl w:val="0"/>
        </w:rPr>
        <w:t xml:space="preserve"> 44       - ../../:/app</w:t>
      </w:r>
    </w:p>
    <w:p w:rsidR="00000000" w:rsidDel="00000000" w:rsidP="00000000" w:rsidRDefault="00000000" w:rsidRPr="00000000" w14:paraId="00000351">
      <w:pPr>
        <w:rPr/>
      </w:pPr>
      <w:r w:rsidDel="00000000" w:rsidR="00000000" w:rsidRPr="00000000">
        <w:rPr>
          <w:rtl w:val="0"/>
        </w:rPr>
        <w:t xml:space="preserve"> 45     # Move one dir down to include the entire git repo (see AmpTask1017).</w:t>
      </w:r>
    </w:p>
    <w:p w:rsidR="00000000" w:rsidDel="00000000" w:rsidP="00000000" w:rsidRDefault="00000000" w:rsidRPr="00000000" w14:paraId="00000352">
      <w:pPr>
        <w:rPr/>
      </w:pPr>
      <w:r w:rsidDel="00000000" w:rsidR="00000000" w:rsidRPr="00000000">
        <w:rPr>
          <w:rtl w:val="0"/>
        </w:rPr>
        <w:t xml:space="preserve"> 46     working_dir: /app</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From devops/docker_build/dev.Dockerfile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ENTRYPOINT ["devops/docker_run/entrypoint.sh"]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The problem is that Git repo doesn't work anymore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 xml:space="preserve">git --version: git version 2.30.2</w:t>
      </w:r>
    </w:p>
    <w:p w:rsidR="00000000" w:rsidDel="00000000" w:rsidP="00000000" w:rsidRDefault="00000000" w:rsidRPr="00000000" w14:paraId="0000035C">
      <w:pPr>
        <w:rPr/>
      </w:pPr>
      <w:r w:rsidDel="00000000" w:rsidR="00000000" w:rsidRPr="00000000">
        <w:rPr>
          <w:rtl w:val="0"/>
        </w:rPr>
        <w:t xml:space="preserve">fatal: not a git repository (or any parent up to mount point /)</w:t>
      </w:r>
    </w:p>
    <w:p w:rsidR="00000000" w:rsidDel="00000000" w:rsidP="00000000" w:rsidRDefault="00000000" w:rsidRPr="00000000" w14:paraId="0000035D">
      <w:pPr>
        <w:rPr/>
      </w:pPr>
      <w:r w:rsidDel="00000000" w:rsidR="00000000" w:rsidRPr="00000000">
        <w:rPr>
          <w:rtl w:val="0"/>
        </w:rPr>
        <w:t xml:space="preserve">Stopping at filesystem boundary (GIT_DISCOVERY_ACROSS_FILESYSTEM not set).</w:t>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 work around is to inject .git in /git of the container and then point git to that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 xml:space="preserve">    environment:</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 GIT_DIR=/git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volumes:</w:t>
      </w:r>
    </w:p>
    <w:p w:rsidR="00000000" w:rsidDel="00000000" w:rsidP="00000000" w:rsidRDefault="00000000" w:rsidRPr="00000000" w14:paraId="00000368">
      <w:pPr>
        <w:rPr/>
      </w:pPr>
      <w:r w:rsidDel="00000000" w:rsidR="00000000" w:rsidRPr="00000000">
        <w:rPr>
          <w:rtl w:val="0"/>
        </w:rPr>
        <w:t xml:space="preserve">      # Move one dir up to include the entire git repo (see AmpTask1017).</w:t>
      </w:r>
    </w:p>
    <w:p w:rsidR="00000000" w:rsidDel="00000000" w:rsidP="00000000" w:rsidRDefault="00000000" w:rsidRPr="00000000" w14:paraId="00000369">
      <w:pPr>
        <w:rPr/>
      </w:pPr>
      <w:r w:rsidDel="00000000" w:rsidR="00000000" w:rsidRPr="00000000">
        <w:rPr>
          <w:rtl w:val="0"/>
        </w:rPr>
        <w:t xml:space="preserve">      - ../../:/app</w:t>
      </w:r>
    </w:p>
    <w:p w:rsidR="00000000" w:rsidDel="00000000" w:rsidP="00000000" w:rsidRDefault="00000000" w:rsidRPr="00000000" w14:paraId="0000036A">
      <w:pPr>
        <w:rPr/>
      </w:pPr>
      <w:r w:rsidDel="00000000" w:rsidR="00000000" w:rsidRPr="00000000">
        <w:rPr>
          <w:rtl w:val="0"/>
        </w:rPr>
        <w:t xml:space="preserve">      - ../../../../.git:/git</w:t>
      </w:r>
    </w:p>
    <w:p w:rsidR="00000000" w:rsidDel="00000000" w:rsidP="00000000" w:rsidRDefault="00000000" w:rsidRPr="00000000" w14:paraId="0000036B">
      <w:pPr>
        <w:rPr/>
      </w:pPr>
      <w:r w:rsidDel="00000000" w:rsidR="00000000" w:rsidRPr="00000000">
        <w:rPr>
          <w:rtl w:val="0"/>
        </w:rPr>
        <w:t xml:space="preserve">      - ../../../../amp/helpers:/app/helpers</w:t>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Git works but it gets confused with the paths</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        modified:   .dockerignore</w:t>
      </w:r>
    </w:p>
    <w:p w:rsidR="00000000" w:rsidDel="00000000" w:rsidP="00000000" w:rsidRDefault="00000000" w:rsidRPr="00000000" w14:paraId="00000371">
      <w:pPr>
        <w:rPr/>
      </w:pPr>
      <w:r w:rsidDel="00000000" w:rsidR="00000000" w:rsidRPr="00000000">
        <w:rPr>
          <w:rtl w:val="0"/>
        </w:rPr>
        <w:t xml:space="preserve">        deleted:    .github/gh_requirements.txt</w:t>
      </w:r>
    </w:p>
    <w:p w:rsidR="00000000" w:rsidDel="00000000" w:rsidP="00000000" w:rsidRDefault="00000000" w:rsidRPr="00000000" w14:paraId="00000372">
      <w:pPr>
        <w:rPr/>
      </w:pPr>
      <w:r w:rsidDel="00000000" w:rsidR="00000000" w:rsidRPr="00000000">
        <w:rPr>
          <w:rtl w:val="0"/>
        </w:rPr>
        <w:t xml:space="preserve">        deleted:    .github/workflows/build_image.yml.DISABLED</w:t>
      </w:r>
    </w:p>
    <w:p w:rsidR="00000000" w:rsidDel="00000000" w:rsidP="00000000" w:rsidRDefault="00000000" w:rsidRPr="00000000" w14:paraId="00000373">
      <w:pPr>
        <w:rPr/>
      </w:pPr>
      <w:r w:rsidDel="00000000" w:rsidR="00000000" w:rsidRPr="00000000">
        <w:rPr>
          <w:rtl w:val="0"/>
        </w:rPr>
        <w:t xml:space="preserve">        deleted:    .github/workflows/fast_tests.yml</w:t>
      </w:r>
    </w:p>
    <w:p w:rsidR="00000000" w:rsidDel="00000000" w:rsidP="00000000" w:rsidRDefault="00000000" w:rsidRPr="00000000" w14:paraId="00000374">
      <w:pPr>
        <w:rPr/>
      </w:pPr>
      <w:r w:rsidDel="00000000" w:rsidR="00000000" w:rsidRPr="00000000">
        <w:rPr>
          <w:rtl w:val="0"/>
        </w:rPr>
        <w:t xml:space="preserve">        deleted:    .github/workflows/linter.yml.DISABLED</w:t>
      </w:r>
    </w:p>
    <w:p w:rsidR="00000000" w:rsidDel="00000000" w:rsidP="00000000" w:rsidRDefault="00000000" w:rsidRPr="00000000" w14:paraId="00000375">
      <w:pPr>
        <w:rPr/>
      </w:pPr>
      <w:r w:rsidDel="00000000" w:rsidR="00000000" w:rsidRPr="00000000">
        <w:rPr>
          <w:rtl w:val="0"/>
        </w:rPr>
        <w:t xml:space="preserve">        deleted:    .github/workflows/slow_tests.yml</w:t>
      </w:r>
    </w:p>
    <w:p w:rsidR="00000000" w:rsidDel="00000000" w:rsidP="00000000" w:rsidRDefault="00000000" w:rsidRPr="00000000" w14:paraId="00000376">
      <w:pPr>
        <w:rPr/>
      </w:pPr>
      <w:r w:rsidDel="00000000" w:rsidR="00000000" w:rsidRPr="00000000">
        <w:rPr>
          <w:rtl w:val="0"/>
        </w:rPr>
        <w:t xml:space="preserve">        deleted:    .github/workflows/superslow_tests.yml.DISABLED</w:t>
      </w:r>
    </w:p>
    <w:p w:rsidR="00000000" w:rsidDel="00000000" w:rsidP="00000000" w:rsidRDefault="00000000" w:rsidRPr="00000000" w14:paraId="00000377">
      <w:pPr>
        <w:rPr/>
      </w:pPr>
      <w:r w:rsidDel="00000000" w:rsidR="00000000" w:rsidRPr="00000000">
        <w:rPr>
          <w:rtl w:val="0"/>
        </w:rPr>
        <w:t xml:space="preserve">        deleted:    .gitignore</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Mounting the supermodule (e.g., lime, lemonade, amp) inside Docker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From devops/compose/docker-compose.yml</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42     volumes:</w:t>
      </w:r>
    </w:p>
    <w:p w:rsidR="00000000" w:rsidDel="00000000" w:rsidP="00000000" w:rsidRDefault="00000000" w:rsidRPr="00000000" w14:paraId="0000037F">
      <w:pPr>
        <w:rPr/>
      </w:pPr>
      <w:r w:rsidDel="00000000" w:rsidR="00000000" w:rsidRPr="00000000">
        <w:rPr>
          <w:rtl w:val="0"/>
        </w:rPr>
        <w:t xml:space="preserve"> 43       # Move one dir up to include the entire git repo (see AmpTask1017).</w:t>
      </w:r>
    </w:p>
    <w:p w:rsidR="00000000" w:rsidDel="00000000" w:rsidP="00000000" w:rsidRDefault="00000000" w:rsidRPr="00000000" w14:paraId="00000380">
      <w:pPr>
        <w:rPr/>
      </w:pPr>
      <w:r w:rsidDel="00000000" w:rsidR="00000000" w:rsidRPr="00000000">
        <w:rPr>
          <w:rtl w:val="0"/>
        </w:rPr>
        <w:t xml:space="preserve"> 44       - ../../../:/app</w:t>
      </w:r>
    </w:p>
    <w:p w:rsidR="00000000" w:rsidDel="00000000" w:rsidP="00000000" w:rsidRDefault="00000000" w:rsidRPr="00000000" w14:paraId="00000381">
      <w:pPr>
        <w:rPr/>
      </w:pPr>
      <w:r w:rsidDel="00000000" w:rsidR="00000000" w:rsidRPr="00000000">
        <w:rPr>
          <w:rtl w:val="0"/>
        </w:rPr>
        <w:t xml:space="preserve"> 45     # Move one dir down to include the entire git repo (see AmpTask1017).</w:t>
      </w:r>
    </w:p>
    <w:p w:rsidR="00000000" w:rsidDel="00000000" w:rsidP="00000000" w:rsidRDefault="00000000" w:rsidRPr="00000000" w14:paraId="00000382">
      <w:pPr>
        <w:rPr/>
      </w:pPr>
      <w:r w:rsidDel="00000000" w:rsidR="00000000" w:rsidRPr="00000000">
        <w:rPr>
          <w:rtl w:val="0"/>
        </w:rPr>
        <w:t xml:space="preserve"> 46     working_dir: /app/amp</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From devops/docker_build/dev.Dockerfile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ENTRYPOINT ["optimizer/devops/docker_run/entrypoint.sh"]</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This approach mounts 4 dirs up from devops/compose/docker-compose.yml, i.e., //lime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The problem with this approach is that now repo_config.py is incorrect</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 opt_docker_build_local_image --version 0.4.0</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32       - ../../../helpers:/app/amp/optimizer/helpers</w:t>
      </w:r>
    </w:p>
    <w:p w:rsidR="00000000" w:rsidDel="00000000" w:rsidP="00000000" w:rsidRDefault="00000000" w:rsidRPr="00000000" w14:paraId="0000038F">
      <w:pPr>
        <w:rPr/>
      </w:pPr>
      <w:r w:rsidDel="00000000" w:rsidR="00000000" w:rsidRPr="00000000">
        <w:rPr>
          <w:rtl w:val="0"/>
        </w:rPr>
        <w:t xml:space="preserve"> 33</w:t>
      </w:r>
    </w:p>
    <w:p w:rsidR="00000000" w:rsidDel="00000000" w:rsidP="00000000" w:rsidRDefault="00000000" w:rsidRPr="00000000" w14:paraId="00000390">
      <w:pPr>
        <w:rPr/>
      </w:pPr>
      <w:r w:rsidDel="00000000" w:rsidR="00000000" w:rsidRPr="00000000">
        <w:rPr>
          <w:rtl w:val="0"/>
        </w:rPr>
        <w:t xml:space="preserve"> 34       # Shared cache. This is specific of lime.</w:t>
      </w:r>
    </w:p>
    <w:p w:rsidR="00000000" w:rsidDel="00000000" w:rsidP="00000000" w:rsidRDefault="00000000" w:rsidRPr="00000000" w14:paraId="00000391">
      <w:pPr>
        <w:rPr/>
      </w:pPr>
      <w:r w:rsidDel="00000000" w:rsidR="00000000" w:rsidRPr="00000000">
        <w:rPr>
          <w:rtl w:val="0"/>
        </w:rPr>
        <w:t xml:space="preserve"> 35       - /local/home/share/cache:/cache</w:t>
      </w:r>
    </w:p>
    <w:p w:rsidR="00000000" w:rsidDel="00000000" w:rsidP="00000000" w:rsidRDefault="00000000" w:rsidRPr="00000000" w14:paraId="00000392">
      <w:pPr>
        <w:rPr/>
      </w:pPr>
      <w:r w:rsidDel="00000000" w:rsidR="00000000" w:rsidRPr="00000000">
        <w:rPr>
          <w:rtl w:val="0"/>
        </w:rPr>
        <w:t xml:space="preserve"> 36</w:t>
      </w:r>
    </w:p>
    <w:p w:rsidR="00000000" w:rsidDel="00000000" w:rsidP="00000000" w:rsidRDefault="00000000" w:rsidRPr="00000000" w14:paraId="00000393">
      <w:pPr>
        <w:rPr/>
      </w:pPr>
      <w:r w:rsidDel="00000000" w:rsidR="00000000" w:rsidRPr="00000000">
        <w:rPr>
          <w:rtl w:val="0"/>
        </w:rPr>
        <w:t xml:space="preserve"> 37   # Mount `amp` when it is used as submodule. In this case we need to</w:t>
      </w:r>
    </w:p>
    <w:p w:rsidR="00000000" w:rsidDel="00000000" w:rsidP="00000000" w:rsidRDefault="00000000" w:rsidRPr="00000000" w14:paraId="00000394">
      <w:pPr>
        <w:rPr/>
      </w:pPr>
      <w:r w:rsidDel="00000000" w:rsidR="00000000" w:rsidRPr="00000000">
        <w:rPr>
          <w:rtl w:val="0"/>
        </w:rPr>
        <w:t xml:space="preserve"> 38   # mount the super project in the container (to make git work with the</w:t>
      </w:r>
    </w:p>
    <w:p w:rsidR="00000000" w:rsidDel="00000000" w:rsidP="00000000" w:rsidRDefault="00000000" w:rsidRPr="00000000" w14:paraId="00000395">
      <w:pPr>
        <w:rPr/>
      </w:pPr>
      <w:r w:rsidDel="00000000" w:rsidR="00000000" w:rsidRPr="00000000">
        <w:rPr>
          <w:rtl w:val="0"/>
        </w:rPr>
        <w:t xml:space="preserve"> 39   # supermodule) and then change dir to `amp`.</w:t>
      </w:r>
    </w:p>
    <w:p w:rsidR="00000000" w:rsidDel="00000000" w:rsidP="00000000" w:rsidRDefault="00000000" w:rsidRPr="00000000" w14:paraId="00000396">
      <w:pPr>
        <w:rPr/>
      </w:pPr>
      <w:r w:rsidDel="00000000" w:rsidR="00000000" w:rsidRPr="00000000">
        <w:rPr>
          <w:rtl w:val="0"/>
        </w:rPr>
        <w:t xml:space="preserve"> 40   app:</w:t>
      </w:r>
    </w:p>
    <w:p w:rsidR="00000000" w:rsidDel="00000000" w:rsidP="00000000" w:rsidRDefault="00000000" w:rsidRPr="00000000" w14:paraId="00000397">
      <w:pPr>
        <w:rPr/>
      </w:pPr>
      <w:r w:rsidDel="00000000" w:rsidR="00000000" w:rsidRPr="00000000">
        <w:rPr>
          <w:rtl w:val="0"/>
        </w:rPr>
        <w:t xml:space="preserve"> 41     extends:</w:t>
      </w:r>
    </w:p>
    <w:p w:rsidR="00000000" w:rsidDel="00000000" w:rsidP="00000000" w:rsidRDefault="00000000" w:rsidRPr="00000000" w14:paraId="00000398">
      <w:pPr>
        <w:rPr/>
      </w:pPr>
      <w:r w:rsidDel="00000000" w:rsidR="00000000" w:rsidRPr="00000000">
        <w:rPr>
          <w:rtl w:val="0"/>
        </w:rPr>
        <w:t xml:space="preserve"> 42       base_app</w:t>
      </w:r>
    </w:p>
    <w:p w:rsidR="00000000" w:rsidDel="00000000" w:rsidP="00000000" w:rsidRDefault="00000000" w:rsidRPr="00000000" w14:paraId="00000399">
      <w:pPr>
        <w:rPr/>
      </w:pPr>
      <w:r w:rsidDel="00000000" w:rsidR="00000000" w:rsidRPr="00000000">
        <w:rPr>
          <w:rtl w:val="0"/>
        </w:rPr>
        <w:t xml:space="preserve"> 43     volumes:</w:t>
      </w:r>
    </w:p>
    <w:p w:rsidR="00000000" w:rsidDel="00000000" w:rsidP="00000000" w:rsidRDefault="00000000" w:rsidRPr="00000000" w14:paraId="0000039A">
      <w:pPr>
        <w:rPr/>
      </w:pPr>
      <w:r w:rsidDel="00000000" w:rsidR="00000000" w:rsidRPr="00000000">
        <w:rPr>
          <w:rtl w:val="0"/>
        </w:rPr>
        <w:t xml:space="preserve"> 44       # Move one dir up to include the entire git repo (see AmpTask1017).</w:t>
      </w:r>
    </w:p>
    <w:p w:rsidR="00000000" w:rsidDel="00000000" w:rsidP="00000000" w:rsidRDefault="00000000" w:rsidRPr="00000000" w14:paraId="0000039B">
      <w:pPr>
        <w:rPr/>
      </w:pPr>
      <w:r w:rsidDel="00000000" w:rsidR="00000000" w:rsidRPr="00000000">
        <w:rPr>
          <w:rtl w:val="0"/>
        </w:rPr>
        <w:t xml:space="preserve"> 45       - ../../../../:/app</w:t>
      </w:r>
    </w:p>
    <w:p w:rsidR="00000000" w:rsidDel="00000000" w:rsidP="00000000" w:rsidRDefault="00000000" w:rsidRPr="00000000" w14:paraId="0000039C">
      <w:pPr>
        <w:rPr/>
      </w:pPr>
      <w:r w:rsidDel="00000000" w:rsidR="00000000" w:rsidRPr="00000000">
        <w:rPr>
          <w:rtl w:val="0"/>
        </w:rPr>
        <w:t xml:space="preserve"> 46     # Move one dir down to include the entire git repo (see AmpTask1017).</w:t>
      </w:r>
    </w:p>
    <w:p w:rsidR="00000000" w:rsidDel="00000000" w:rsidP="00000000" w:rsidRDefault="00000000" w:rsidRPr="00000000" w14:paraId="0000039D">
      <w:pPr>
        <w:rPr/>
      </w:pPr>
      <w:r w:rsidDel="00000000" w:rsidR="00000000" w:rsidRPr="00000000">
        <w:rPr>
          <w:rtl w:val="0"/>
        </w:rPr>
        <w:t xml:space="preserve"> 47     working_dir: /app/amp/optimizer</w:t>
      </w:r>
    </w:p>
    <w:p w:rsidR="00000000" w:rsidDel="00000000" w:rsidP="00000000" w:rsidRDefault="00000000" w:rsidRPr="00000000" w14:paraId="0000039E">
      <w:pPr>
        <w:rPr/>
      </w:pPr>
      <w:r w:rsidDel="00000000" w:rsidR="00000000" w:rsidRPr="00000000">
        <w:rPr>
          <w:rtl w:val="0"/>
        </w:rPr>
        <w:t xml:space="preserve"> 48     #entrypoint: /bin/bash -c "ls helpers"</w:t>
      </w:r>
    </w:p>
    <w:p w:rsidR="00000000" w:rsidDel="00000000" w:rsidP="00000000" w:rsidRDefault="00000000" w:rsidRPr="00000000" w14:paraId="0000039F">
      <w:pPr>
        <w:pStyle w:val="Heading2"/>
        <w:rPr/>
      </w:pPr>
      <w:bookmarkStart w:colFirst="0" w:colLast="0" w:name="_vobmgx4v26ch" w:id="64"/>
      <w:bookmarkEnd w:id="64"/>
      <w:r w:rsidDel="00000000" w:rsidR="00000000" w:rsidRPr="00000000">
        <w:rPr>
          <w:rtl w:val="0"/>
        </w:rPr>
        <w:t xml:space="preserve">## Invariants</w:t>
      </w:r>
    </w:p>
    <w:p w:rsidR="00000000" w:rsidDel="00000000" w:rsidP="00000000" w:rsidRDefault="00000000" w:rsidRPr="00000000" w14:paraId="000003A0">
      <w:pPr>
        <w:numPr>
          <w:ilvl w:val="0"/>
          <w:numId w:val="31"/>
        </w:numPr>
        <w:ind w:left="720" w:hanging="360"/>
      </w:pPr>
      <w:r w:rsidDel="00000000" w:rsidR="00000000" w:rsidRPr="00000000">
        <w:rPr>
          <w:rtl w:val="0"/>
        </w:rPr>
        <w:t xml:space="preserve">A deployable dir is a dir under a Git repo</w:t>
      </w:r>
    </w:p>
    <w:p w:rsidR="00000000" w:rsidDel="00000000" w:rsidP="00000000" w:rsidRDefault="00000000" w:rsidRPr="00000000" w14:paraId="000003A1">
      <w:pPr>
        <w:numPr>
          <w:ilvl w:val="1"/>
          <w:numId w:val="31"/>
        </w:numPr>
        <w:ind w:left="1440" w:hanging="360"/>
        <w:rPr>
          <w:u w:val="none"/>
        </w:rPr>
      </w:pPr>
      <w:r w:rsidDel="00000000" w:rsidR="00000000" w:rsidRPr="00000000">
        <w:rPr>
          <w:rtl w:val="0"/>
        </w:rPr>
        <w:t xml:space="preserve">It corresponds to a software component (code + library = Docker container)</w:t>
      </w:r>
    </w:p>
    <w:p w:rsidR="00000000" w:rsidDel="00000000" w:rsidP="00000000" w:rsidRDefault="00000000" w:rsidRPr="00000000" w14:paraId="000003A2">
      <w:pPr>
        <w:numPr>
          <w:ilvl w:val="1"/>
          <w:numId w:val="31"/>
        </w:numPr>
        <w:ind w:left="1440" w:hanging="360"/>
        <w:rPr>
          <w:u w:val="none"/>
        </w:rPr>
      </w:pPr>
      <w:r w:rsidDel="00000000" w:rsidR="00000000" w:rsidRPr="00000000">
        <w:rPr>
          <w:rtl w:val="0"/>
        </w:rPr>
        <w:t xml:space="preserve">Anything that has a devops dir is "deployable"</w:t>
      </w:r>
    </w:p>
    <w:p w:rsidR="00000000" w:rsidDel="00000000" w:rsidP="00000000" w:rsidRDefault="00000000" w:rsidRPr="00000000" w14:paraId="000003A3">
      <w:pPr>
        <w:numPr>
          <w:ilvl w:val="0"/>
          <w:numId w:val="31"/>
        </w:numPr>
        <w:ind w:left="720" w:hanging="360"/>
        <w:rPr>
          <w:u w:val="none"/>
        </w:rPr>
      </w:pPr>
      <w:r w:rsidDel="00000000" w:rsidR="00000000" w:rsidRPr="00000000">
        <w:rPr>
          <w:rtl w:val="0"/>
        </w:rPr>
        <w:t xml:space="preserve">Each Docker container is run from its corresponding dir, e.g.,</w:t>
      </w:r>
    </w:p>
    <w:p w:rsidR="00000000" w:rsidDel="00000000" w:rsidP="00000000" w:rsidRDefault="00000000" w:rsidRPr="00000000" w14:paraId="000003A4">
      <w:pPr>
        <w:numPr>
          <w:ilvl w:val="1"/>
          <w:numId w:val="31"/>
        </w:numPr>
        <w:ind w:left="1440" w:hanging="360"/>
        <w:rPr>
          <w:u w:val="none"/>
        </w:rPr>
      </w:pPr>
      <w:r w:rsidDel="00000000" w:rsidR="00000000" w:rsidRPr="00000000">
        <w:rPr>
          <w:rtl w:val="0"/>
        </w:rPr>
        <w:t xml:space="preserve">amp container from the amp dir</w:t>
      </w:r>
    </w:p>
    <w:p w:rsidR="00000000" w:rsidDel="00000000" w:rsidP="00000000" w:rsidRDefault="00000000" w:rsidRPr="00000000" w14:paraId="000003A5">
      <w:pPr>
        <w:numPr>
          <w:ilvl w:val="1"/>
          <w:numId w:val="31"/>
        </w:numPr>
        <w:ind w:left="1440" w:hanging="360"/>
        <w:rPr>
          <w:u w:val="none"/>
        </w:rPr>
      </w:pPr>
      <w:r w:rsidDel="00000000" w:rsidR="00000000" w:rsidRPr="00000000">
        <w:rPr>
          <w:rtl w:val="0"/>
        </w:rPr>
        <w:t xml:space="preserve">amp container from the lemonade dir (this is just a shortcut since lemonade has the same deps right now as amp)</w:t>
      </w:r>
    </w:p>
    <w:p w:rsidR="00000000" w:rsidDel="00000000" w:rsidP="00000000" w:rsidRDefault="00000000" w:rsidRPr="00000000" w14:paraId="000003A6">
      <w:pPr>
        <w:numPr>
          <w:ilvl w:val="0"/>
          <w:numId w:val="46"/>
        </w:numPr>
        <w:ind w:left="720" w:hanging="360"/>
        <w:rPr>
          <w:u w:val="none"/>
        </w:rPr>
      </w:pPr>
      <w:r w:rsidDel="00000000" w:rsidR="00000000" w:rsidRPr="00000000">
        <w:rPr>
          <w:rtl w:val="0"/>
        </w:rPr>
        <w:t xml:space="preserve">Always mount the outermost Git repo under `/app`</w:t>
      </w:r>
    </w:p>
    <w:p w:rsidR="00000000" w:rsidDel="00000000" w:rsidP="00000000" w:rsidRDefault="00000000" w:rsidRPr="00000000" w14:paraId="000003A7">
      <w:pPr>
        <w:numPr>
          <w:ilvl w:val="0"/>
          <w:numId w:val="46"/>
        </w:numPr>
        <w:ind w:left="720" w:hanging="360"/>
        <w:rPr>
          <w:u w:val="none"/>
        </w:rPr>
      </w:pPr>
      <w:r w:rsidDel="00000000" w:rsidR="00000000" w:rsidRPr="00000000">
        <w:rPr>
          <w:rtl w:val="0"/>
        </w:rPr>
        <w:t xml:space="preserve">Set the Docker working dir as the current dir</w:t>
      </w:r>
    </w:p>
    <w:p w:rsidR="00000000" w:rsidDel="00000000" w:rsidP="00000000" w:rsidRDefault="00000000" w:rsidRPr="00000000" w14:paraId="000003A8">
      <w:pPr>
        <w:numPr>
          <w:ilvl w:val="0"/>
          <w:numId w:val="46"/>
        </w:numPr>
        <w:ind w:left="720" w:hanging="360"/>
        <w:rPr>
          <w:u w:val="none"/>
        </w:rPr>
      </w:pPr>
      <w:r w:rsidDel="00000000" w:rsidR="00000000" w:rsidRPr="00000000">
        <w:rPr>
          <w:rtl w:val="0"/>
        </w:rPr>
      </w:r>
    </w:p>
    <w:p w:rsidR="00000000" w:rsidDel="00000000" w:rsidP="00000000" w:rsidRDefault="00000000" w:rsidRPr="00000000" w14:paraId="000003A9">
      <w:pPr>
        <w:numPr>
          <w:ilvl w:val="0"/>
          <w:numId w:val="46"/>
        </w:numPr>
        <w:ind w:left="720" w:hanging="360"/>
        <w:rPr>
          <w:u w:val="none"/>
        </w:rPr>
      </w:pPr>
      <w:r w:rsidDel="00000000" w:rsidR="00000000" w:rsidRPr="00000000">
        <w:rPr>
          <w:rtl w:val="0"/>
        </w:rPr>
        <w:t xml:space="preserve">Each deployable dir specifies all the needed information in `repo_config.py` (which is the one in the current dir)</w:t>
      </w:r>
    </w:p>
    <w:p w:rsidR="00000000" w:rsidDel="00000000" w:rsidP="00000000" w:rsidRDefault="00000000" w:rsidRPr="00000000" w14:paraId="000003AA">
      <w:pPr>
        <w:numPr>
          <w:ilvl w:val="1"/>
          <w:numId w:val="46"/>
        </w:numPr>
        <w:ind w:left="1440" w:hanging="360"/>
        <w:rPr>
          <w:u w:val="none"/>
        </w:rPr>
      </w:pPr>
      <w:r w:rsidDel="00000000" w:rsidR="00000000" w:rsidRPr="00000000">
        <w:rPr>
          <w:rtl w:val="0"/>
        </w:rPr>
        <w:t xml:space="preserve">What container to run</w:t>
      </w:r>
    </w:p>
    <w:p w:rsidR="00000000" w:rsidDel="00000000" w:rsidP="00000000" w:rsidRDefault="00000000" w:rsidRPr="00000000" w14:paraId="000003AB">
      <w:pPr>
        <w:numPr>
          <w:ilvl w:val="1"/>
          <w:numId w:val="46"/>
        </w:numPr>
        <w:ind w:left="1440" w:hanging="360"/>
        <w:rPr>
          <w:u w:val="none"/>
        </w:rPr>
      </w:pPr>
      <w:r w:rsidDel="00000000" w:rsidR="00000000" w:rsidRPr="00000000">
        <w:rPr>
          <w:rtl w:val="0"/>
        </w:rPr>
        <w:t xml:space="preserve">What functionality is supported on different servers (e.g., privileged way)</w:t>
      </w:r>
    </w:p>
    <w:p w:rsidR="00000000" w:rsidDel="00000000" w:rsidP="00000000" w:rsidRDefault="00000000" w:rsidRPr="00000000" w14:paraId="000003AC">
      <w:pPr>
        <w:numPr>
          <w:ilvl w:val="0"/>
          <w:numId w:val="46"/>
        </w:numPr>
        <w:ind w:left="720" w:hanging="360"/>
        <w:rPr>
          <w:u w:val="none"/>
        </w:rPr>
      </w:pPr>
      <w:r w:rsidDel="00000000" w:rsidR="00000000" w:rsidRPr="00000000">
        <w:rPr>
          <w:rtl w:val="0"/>
        </w:rPr>
        <w:t xml:space="preserve">The `changelog.txt` file is in the deployable dir (e.g., optimizer/changelog.txt)</w:t>
      </w:r>
    </w:p>
    <w:p w:rsidR="00000000" w:rsidDel="00000000" w:rsidP="00000000" w:rsidRDefault="00000000" w:rsidRPr="00000000" w14:paraId="000003AD">
      <w:pPr>
        <w:numPr>
          <w:ilvl w:val="0"/>
          <w:numId w:val="46"/>
        </w:numPr>
        <w:ind w:left="720" w:hanging="360"/>
        <w:rPr>
          <w:u w:val="none"/>
        </w:rPr>
      </w:pPr>
      <w:r w:rsidDel="00000000" w:rsidR="00000000" w:rsidRPr="00000000">
        <w:rPr>
          <w:rtl w:val="0"/>
        </w:rPr>
        <w:t xml:space="preserve">Each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One run the invoke commands from optimizer dir</w:t>
      </w:r>
    </w:p>
    <w:p w:rsidR="00000000" w:rsidDel="00000000" w:rsidP="00000000" w:rsidRDefault="00000000" w:rsidRPr="00000000" w14:paraId="000003B2">
      <w:pPr>
        <w:rPr/>
      </w:pPr>
      <w:r w:rsidDel="00000000" w:rsidR="00000000" w:rsidRPr="00000000">
        <w:rPr>
          <w:rtl w:val="0"/>
        </w:rPr>
        <w:t xml:space="preserve">When the Docker container starts the current dir is optimizer</w:t>
      </w:r>
    </w:p>
    <w:p w:rsidR="00000000" w:rsidDel="00000000" w:rsidP="00000000" w:rsidRDefault="00000000" w:rsidRPr="00000000" w14:paraId="000003B3">
      <w:pPr>
        <w:rPr/>
      </w:pPr>
      <w:r w:rsidDel="00000000" w:rsidR="00000000" w:rsidRPr="00000000">
        <w:rPr>
          <w:rtl w:val="0"/>
        </w:rPr>
        <w:t xml:space="preserve">helpers, core is mounted in the same dir</w:t>
      </w:r>
    </w:p>
    <w:p w:rsidR="00000000" w:rsidDel="00000000" w:rsidP="00000000" w:rsidRDefault="00000000" w:rsidRPr="00000000" w14:paraId="000003B4">
      <w:pPr>
        <w:rPr/>
      </w:pPr>
      <w:r w:rsidDel="00000000" w:rsidR="00000000" w:rsidRPr="00000000">
        <w:rPr>
          <w:rtl w:val="0"/>
        </w:rPr>
        <w:t xml:space="preserve">You can't see code outside optimizer</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rPr>
          <w:rtl w:val="0"/>
        </w:rPr>
        <w:t xml:space="preserve">TODO(gp): running in amp under lemonade should use the local repo_config</w:t>
      </w:r>
    </w:p>
    <w:p w:rsidR="00000000" w:rsidDel="00000000" w:rsidP="00000000" w:rsidRDefault="00000000" w:rsidRPr="00000000" w14:paraId="000003BA">
      <w:pPr>
        <w:pStyle w:val="Heading2"/>
        <w:rPr/>
      </w:pPr>
      <w:bookmarkStart w:colFirst="0" w:colLast="0" w:name="_xribf02092bi" w:id="65"/>
      <w:bookmarkEnd w:id="65"/>
      <w:r w:rsidDel="00000000" w:rsidR="00000000" w:rsidRPr="00000000">
        <w:rPr>
          <w:rtl w:val="0"/>
        </w:rPr>
        <w:t xml:space="preserve">## Release and ECR flow</w:t>
      </w:r>
    </w:p>
    <w:p w:rsidR="00000000" w:rsidDel="00000000" w:rsidP="00000000" w:rsidRDefault="00000000" w:rsidRPr="00000000" w14:paraId="000003BB">
      <w:pPr>
        <w:rPr/>
      </w:pPr>
      <w:r w:rsidDel="00000000" w:rsidR="00000000" w:rsidRPr="00000000">
        <w:rPr>
          <w:rtl w:val="0"/>
        </w:rPr>
        <w:t xml:space="preserve">TODO(gp): Implement this</w:t>
      </w:r>
    </w:p>
    <w:p w:rsidR="00000000" w:rsidDel="00000000" w:rsidP="00000000" w:rsidRDefault="00000000" w:rsidRPr="00000000" w14:paraId="000003BC">
      <w:pPr>
        <w:pStyle w:val="Heading2"/>
        <w:rPr/>
      </w:pPr>
      <w:bookmarkStart w:colFirst="0" w:colLast="0" w:name="_yyoc3lu9a30j" w:id="66"/>
      <w:bookmarkEnd w:id="66"/>
      <w:r w:rsidDel="00000000" w:rsidR="00000000" w:rsidRPr="00000000">
        <w:rPr>
          <w:rtl w:val="0"/>
        </w:rPr>
        <w:t xml:space="preserve">## Unit testing code inside `opt` container</w:t>
      </w: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Since we want to segregate the package dependencies in different containers, tests that have a dependency from cvxopt /cvxpy can't be run inside the `amp` container but need to be run inside `opt`.</w:t>
      </w:r>
    </w:p>
    <w:p w:rsidR="00000000" w:rsidDel="00000000" w:rsidP="00000000" w:rsidRDefault="00000000" w:rsidRPr="00000000" w14:paraId="000003BE">
      <w:pPr>
        <w:rPr/>
      </w:pPr>
      <w:r w:rsidDel="00000000" w:rsidR="00000000" w:rsidRPr="00000000">
        <w:rPr>
          <w:rtl w:val="0"/>
        </w:rPr>
        <w:br w:type="textWrapping"/>
        <w:t xml:space="preserve">We want to:</w:t>
      </w:r>
    </w:p>
    <w:p w:rsidR="00000000" w:rsidDel="00000000" w:rsidP="00000000" w:rsidRDefault="00000000" w:rsidRPr="00000000" w14:paraId="000003BF">
      <w:pPr>
        <w:numPr>
          <w:ilvl w:val="0"/>
          <w:numId w:val="13"/>
        </w:numPr>
        <w:ind w:left="720" w:hanging="360"/>
        <w:rPr>
          <w:u w:val="none"/>
        </w:rPr>
      </w:pPr>
      <w:r w:rsidDel="00000000" w:rsidR="00000000" w:rsidRPr="00000000">
        <w:rPr>
          <w:rtl w:val="0"/>
        </w:rPr>
        <w:t xml:space="preserve">(as always) write and run unit tests for the optimizer code in isolation, i.e., test the code in the directory `optimizer` by itself</w:t>
      </w:r>
    </w:p>
    <w:p w:rsidR="00000000" w:rsidDel="00000000" w:rsidP="00000000" w:rsidRDefault="00000000" w:rsidRPr="00000000" w14:paraId="000003C0">
      <w:pPr>
        <w:numPr>
          <w:ilvl w:val="0"/>
          <w:numId w:val="13"/>
        </w:numPr>
        <w:ind w:left="720" w:hanging="360"/>
        <w:rPr>
          <w:u w:val="none"/>
        </w:rPr>
      </w:pPr>
      <w:r w:rsidDel="00000000" w:rsidR="00000000" w:rsidRPr="00000000">
        <w:rPr>
          <w:rtl w:val="0"/>
        </w:rPr>
        <w:t xml:space="preserve">run all the tests for the entire repo(relying on both containers `amp` and `optimizer` with a single command invocation</w:t>
      </w:r>
    </w:p>
    <w:p w:rsidR="00000000" w:rsidDel="00000000" w:rsidP="00000000" w:rsidRDefault="00000000" w:rsidRPr="00000000" w14:paraId="000003C1">
      <w:pPr>
        <w:numPr>
          <w:ilvl w:val="0"/>
          <w:numId w:val="13"/>
        </w:numPr>
        <w:ind w:left="720" w:hanging="360"/>
        <w:rPr>
          <w:u w:val="none"/>
        </w:rPr>
      </w:pPr>
      <w:r w:rsidDel="00000000" w:rsidR="00000000" w:rsidRPr="00000000">
        <w:rPr>
          <w:rtl w:val="0"/>
        </w:rPr>
        <w:t xml:space="preserve">be able to run tests belonging to only one of the containers to shorten the debugging cycle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To achieve this we need to solve the 3 problems below.</w:t>
      </w:r>
    </w:p>
    <w:p w:rsidR="00000000" w:rsidDel="00000000" w:rsidP="00000000" w:rsidRDefault="00000000" w:rsidRPr="00000000" w14:paraId="000003C4">
      <w:pPr>
        <w:pStyle w:val="Heading3"/>
        <w:rPr/>
      </w:pPr>
      <w:bookmarkStart w:colFirst="0" w:colLast="0" w:name="_o5sgq6yk7ads" w:id="67"/>
      <w:bookmarkEnd w:id="67"/>
      <w:r w:rsidDel="00000000" w:rsidR="00000000" w:rsidRPr="00000000">
        <w:rPr>
          <w:rtl w:val="0"/>
        </w:rPr>
        <w:t xml:space="preserve">### Avoid compiling code depending from cvxopt when running amp</w:t>
      </w:r>
    </w:p>
    <w:p w:rsidR="00000000" w:rsidDel="00000000" w:rsidP="00000000" w:rsidRDefault="00000000" w:rsidRPr="00000000" w14:paraId="000003C5">
      <w:pPr>
        <w:ind w:left="0" w:firstLine="0"/>
        <w:rPr/>
      </w:pPr>
      <w:r w:rsidDel="00000000" w:rsidR="00000000" w:rsidRPr="00000000">
        <w:rPr>
          <w:rtl w:val="0"/>
        </w:rPr>
        <w:t xml:space="preserve">We can't parse code (e.g., in `pytest`) that includes packages that are not present in a container</w:t>
      </w:r>
    </w:p>
    <w:p w:rsidR="00000000" w:rsidDel="00000000" w:rsidP="00000000" w:rsidRDefault="00000000" w:rsidRPr="00000000" w14:paraId="000003C6">
      <w:pPr>
        <w:numPr>
          <w:ilvl w:val="0"/>
          <w:numId w:val="53"/>
        </w:numPr>
        <w:ind w:left="720" w:hanging="360"/>
      </w:pPr>
      <w:r w:rsidDel="00000000" w:rsidR="00000000" w:rsidRPr="00000000">
        <w:rPr>
          <w:rtl w:val="0"/>
        </w:rPr>
        <w:t xml:space="preserve">E.g., `pytest` running in `amp` should not parse code in `//amp/optimizer` since it contains imports that will fail</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b w:val="1"/>
        </w:rPr>
      </w:pPr>
      <w:r w:rsidDel="00000000" w:rsidR="00000000" w:rsidRPr="00000000">
        <w:rPr>
          <w:b w:val="1"/>
          <w:rtl w:val="0"/>
        </w:rPr>
        <w:t xml:space="preserve">Solution 1</w:t>
      </w:r>
    </w:p>
    <w:p w:rsidR="00000000" w:rsidDel="00000000" w:rsidP="00000000" w:rsidRDefault="00000000" w:rsidRPr="00000000" w14:paraId="000003C9">
      <w:pPr>
        <w:ind w:left="0" w:firstLine="0"/>
        <w:rPr/>
      </w:pPr>
      <w:r w:rsidDel="00000000" w:rsidR="00000000" w:rsidRPr="00000000">
        <w:rPr>
          <w:rtl w:val="0"/>
        </w:rPr>
        <w:t xml:space="preserve">We use the pytest mechanism `cvx = pytest.importorskip("cvxpy")` which is conceptually equivalent to:</w:t>
      </w:r>
    </w:p>
    <w:p w:rsidR="00000000" w:rsidDel="00000000" w:rsidP="00000000" w:rsidRDefault="00000000" w:rsidRPr="00000000" w14:paraId="000003CA">
      <w:pPr>
        <w:ind w:left="720" w:firstLine="0"/>
        <w:rPr/>
      </w:pPr>
      <w:r w:rsidDel="00000000" w:rsidR="00000000" w:rsidRPr="00000000">
        <w:rPr>
          <w:rtl w:val="0"/>
        </w:rPr>
        <w:t xml:space="preserve">```</w:t>
      </w:r>
    </w:p>
    <w:p w:rsidR="00000000" w:rsidDel="00000000" w:rsidP="00000000" w:rsidRDefault="00000000" w:rsidRPr="00000000" w14:paraId="000003CB">
      <w:pPr>
        <w:ind w:left="720" w:firstLine="0"/>
        <w:rPr/>
      </w:pPr>
      <w:r w:rsidDel="00000000" w:rsidR="00000000" w:rsidRPr="00000000">
        <w:rPr>
          <w:rtl w:val="0"/>
        </w:rPr>
        <w:t xml:space="preserve">try:</w:t>
      </w:r>
    </w:p>
    <w:p w:rsidR="00000000" w:rsidDel="00000000" w:rsidP="00000000" w:rsidRDefault="00000000" w:rsidRPr="00000000" w14:paraId="000003CC">
      <w:pPr>
        <w:ind w:left="720" w:firstLine="0"/>
        <w:rPr/>
      </w:pPr>
      <w:r w:rsidDel="00000000" w:rsidR="00000000" w:rsidRPr="00000000">
        <w:rPr>
          <w:rtl w:val="0"/>
        </w:rPr>
        <w:tab/>
        <w:t xml:space="preserve">import cvxopt</w:t>
      </w:r>
    </w:p>
    <w:p w:rsidR="00000000" w:rsidDel="00000000" w:rsidP="00000000" w:rsidRDefault="00000000" w:rsidRPr="00000000" w14:paraId="000003CD">
      <w:pPr>
        <w:ind w:left="720" w:firstLine="0"/>
        <w:rPr/>
      </w:pPr>
      <w:r w:rsidDel="00000000" w:rsidR="00000000" w:rsidRPr="00000000">
        <w:rPr>
          <w:rtl w:val="0"/>
        </w:rPr>
        <w:tab/>
        <w:t xml:space="preserve">has_cvxopt = True</w:t>
      </w:r>
    </w:p>
    <w:p w:rsidR="00000000" w:rsidDel="00000000" w:rsidP="00000000" w:rsidRDefault="00000000" w:rsidRPr="00000000" w14:paraId="000003CE">
      <w:pPr>
        <w:ind w:left="720" w:firstLine="0"/>
        <w:rPr/>
      </w:pPr>
      <w:r w:rsidDel="00000000" w:rsidR="00000000" w:rsidRPr="00000000">
        <w:rPr>
          <w:rtl w:val="0"/>
        </w:rPr>
        <w:t xml:space="preserve">except ImportError:</w:t>
      </w:r>
    </w:p>
    <w:p w:rsidR="00000000" w:rsidDel="00000000" w:rsidP="00000000" w:rsidRDefault="00000000" w:rsidRPr="00000000" w14:paraId="000003CF">
      <w:pPr>
        <w:ind w:left="720" w:firstLine="0"/>
        <w:rPr/>
      </w:pPr>
      <w:r w:rsidDel="00000000" w:rsidR="00000000" w:rsidRPr="00000000">
        <w:rPr>
          <w:rtl w:val="0"/>
        </w:rPr>
        <w:tab/>
        <w:t xml:space="preserve">has_cvxopt = False</w:t>
      </w:r>
    </w:p>
    <w:p w:rsidR="00000000" w:rsidDel="00000000" w:rsidP="00000000" w:rsidRDefault="00000000" w:rsidRPr="00000000" w14:paraId="000003D0">
      <w:pPr>
        <w:ind w:left="720" w:firstLine="0"/>
        <w:rPr/>
      </w:pPr>
      <w:r w:rsidDel="00000000" w:rsidR="00000000" w:rsidRPr="00000000">
        <w:rPr>
          <w:rtl w:val="0"/>
        </w:rPr>
      </w:r>
    </w:p>
    <w:p w:rsidR="00000000" w:rsidDel="00000000" w:rsidP="00000000" w:rsidRDefault="00000000" w:rsidRPr="00000000" w14:paraId="000003D1">
      <w:pPr>
        <w:ind w:left="720" w:firstLine="0"/>
        <w:rPr/>
      </w:pPr>
      <w:r w:rsidDel="00000000" w:rsidR="00000000" w:rsidRPr="00000000">
        <w:rPr>
          <w:rtl w:val="0"/>
        </w:rPr>
        <w:t xml:space="preserve">if has_cvxopt:</w:t>
      </w:r>
    </w:p>
    <w:p w:rsidR="00000000" w:rsidDel="00000000" w:rsidP="00000000" w:rsidRDefault="00000000" w:rsidRPr="00000000" w14:paraId="000003D2">
      <w:pPr>
        <w:ind w:left="720" w:firstLine="720"/>
        <w:rPr/>
      </w:pPr>
      <w:r w:rsidDel="00000000" w:rsidR="00000000" w:rsidRPr="00000000">
        <w:rPr>
          <w:rtl w:val="0"/>
        </w:rPr>
        <w:t xml:space="preserve">def utils1():</w:t>
      </w:r>
    </w:p>
    <w:p w:rsidR="00000000" w:rsidDel="00000000" w:rsidP="00000000" w:rsidRDefault="00000000" w:rsidRPr="00000000" w14:paraId="000003D3">
      <w:pPr>
        <w:ind w:left="720" w:firstLine="0"/>
        <w:rPr/>
      </w:pPr>
      <w:r w:rsidDel="00000000" w:rsidR="00000000" w:rsidRPr="00000000">
        <w:rPr>
          <w:rtl w:val="0"/>
        </w:rPr>
        <w:tab/>
        <w:tab/>
        <w:t xml:space="preserve">cvxopt…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Solution 2</w:t>
      </w:r>
    </w:p>
    <w:p w:rsidR="00000000" w:rsidDel="00000000" w:rsidP="00000000" w:rsidRDefault="00000000" w:rsidRPr="00000000" w14:paraId="000003D7">
      <w:pPr>
        <w:ind w:left="0" w:firstLine="0"/>
        <w:rPr/>
      </w:pPr>
      <w:r w:rsidDel="00000000" w:rsidR="00000000" w:rsidRPr="00000000">
        <w:rPr>
          <w:rtl w:val="0"/>
        </w:rPr>
        <w:t xml:space="preserve">Test in eachfile  for the existence of the needed packages and enclose the code in an `if _has_package`</w:t>
      </w:r>
    </w:p>
    <w:p w:rsidR="00000000" w:rsidDel="00000000" w:rsidP="00000000" w:rsidRDefault="00000000" w:rsidRPr="00000000" w14:paraId="000003D8">
      <w:pPr>
        <w:numPr>
          <w:ilvl w:val="0"/>
          <w:numId w:val="18"/>
        </w:numPr>
        <w:ind w:left="720" w:hanging="360"/>
      </w:pPr>
      <w:r w:rsidDel="00000000" w:rsidR="00000000" w:rsidRPr="00000000">
        <w:rPr>
          <w:rtl w:val="0"/>
        </w:rPr>
        <w:t xml:space="preserve">Pros:</w:t>
      </w:r>
    </w:p>
    <w:p w:rsidR="00000000" w:rsidDel="00000000" w:rsidP="00000000" w:rsidRDefault="00000000" w:rsidRPr="00000000" w14:paraId="000003D9">
      <w:pPr>
        <w:numPr>
          <w:ilvl w:val="1"/>
          <w:numId w:val="18"/>
        </w:numPr>
        <w:ind w:left="1440" w:hanging="360"/>
      </w:pPr>
      <w:r w:rsidDel="00000000" w:rsidR="00000000" w:rsidRPr="00000000">
        <w:rPr>
          <w:rtl w:val="0"/>
        </w:rPr>
        <w:t xml:space="preserve">We can skip code based dynamically on a `try … except ImportModule` to check what packages are present</w:t>
      </w:r>
    </w:p>
    <w:p w:rsidR="00000000" w:rsidDel="00000000" w:rsidP="00000000" w:rsidRDefault="00000000" w:rsidRPr="00000000" w14:paraId="000003DA">
      <w:pPr>
        <w:numPr>
          <w:ilvl w:val="0"/>
          <w:numId w:val="18"/>
        </w:numPr>
        <w:ind w:left="720" w:hanging="360"/>
      </w:pPr>
      <w:r w:rsidDel="00000000" w:rsidR="00000000" w:rsidRPr="00000000">
        <w:rPr>
          <w:rtl w:val="0"/>
        </w:rPr>
        <w:t xml:space="preserve">Cons:</w:t>
      </w:r>
    </w:p>
    <w:p w:rsidR="00000000" w:rsidDel="00000000" w:rsidP="00000000" w:rsidRDefault="00000000" w:rsidRPr="00000000" w14:paraId="000003DB">
      <w:pPr>
        <w:numPr>
          <w:ilvl w:val="1"/>
          <w:numId w:val="18"/>
        </w:numPr>
        <w:ind w:left="1440" w:hanging="360"/>
      </w:pPr>
      <w:r w:rsidDel="00000000" w:rsidR="00000000" w:rsidRPr="00000000">
        <w:rPr>
          <w:rtl w:val="0"/>
        </w:rPr>
        <w:t xml:space="preserve">Repeat the same piece of `try … except` in many places</w:t>
      </w:r>
    </w:p>
    <w:p w:rsidR="00000000" w:rsidDel="00000000" w:rsidP="00000000" w:rsidRDefault="00000000" w:rsidRPr="00000000" w14:paraId="000003DC">
      <w:pPr>
        <w:numPr>
          <w:ilvl w:val="2"/>
          <w:numId w:val="18"/>
        </w:numPr>
        <w:ind w:left="2160" w:hanging="360"/>
      </w:pPr>
      <w:r w:rsidDel="00000000" w:rsidR="00000000" w:rsidRPr="00000000">
        <w:rPr>
          <w:rtl w:val="0"/>
        </w:rPr>
        <w:t xml:space="preserve">Solution: we can factor it out in a function</w:t>
      </w:r>
    </w:p>
    <w:p w:rsidR="00000000" w:rsidDel="00000000" w:rsidP="00000000" w:rsidRDefault="00000000" w:rsidRPr="00000000" w14:paraId="000003DD">
      <w:pPr>
        <w:numPr>
          <w:ilvl w:val="1"/>
          <w:numId w:val="18"/>
        </w:numPr>
        <w:ind w:left="1440" w:hanging="360"/>
      </w:pPr>
      <w:r w:rsidDel="00000000" w:rsidR="00000000" w:rsidRPr="00000000">
        <w:rPr>
          <w:rtl w:val="0"/>
        </w:rPr>
        <w:t xml:space="preserve">We need to enclose the code in a `if …` that screws up the indentation and makes the code weird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b w:val="1"/>
        </w:rPr>
      </w:pPr>
      <w:r w:rsidDel="00000000" w:rsidR="00000000" w:rsidRPr="00000000">
        <w:rPr>
          <w:b w:val="1"/>
          <w:rtl w:val="0"/>
        </w:rPr>
        <w:t xml:space="preserve">Solution 3</w:t>
      </w:r>
    </w:p>
    <w:p w:rsidR="00000000" w:rsidDel="00000000" w:rsidP="00000000" w:rsidRDefault="00000000" w:rsidRPr="00000000" w14:paraId="000003E0">
      <w:pPr>
        <w:ind w:left="0" w:firstLine="0"/>
        <w:rPr/>
      </w:pPr>
      <w:r w:rsidDel="00000000" w:rsidR="00000000" w:rsidRPr="00000000">
        <w:rPr>
          <w:rtl w:val="0"/>
        </w:rPr>
        <w:t xml:space="preserve">Exclude certain directories (e.g., `//amp/optimizer`) from `pytest`</w:t>
      </w:r>
    </w:p>
    <w:p w:rsidR="00000000" w:rsidDel="00000000" w:rsidP="00000000" w:rsidRDefault="00000000" w:rsidRPr="00000000" w14:paraId="000003E1">
      <w:pPr>
        <w:numPr>
          <w:ilvl w:val="0"/>
          <w:numId w:val="38"/>
        </w:numPr>
        <w:ind w:left="720" w:hanging="360"/>
      </w:pPr>
      <w:r w:rsidDel="00000000" w:rsidR="00000000" w:rsidRPr="00000000">
        <w:rPr>
          <w:rtl w:val="0"/>
        </w:rPr>
        <w:t xml:space="preserve">Pros:</w:t>
      </w:r>
    </w:p>
    <w:p w:rsidR="00000000" w:rsidDel="00000000" w:rsidP="00000000" w:rsidRDefault="00000000" w:rsidRPr="00000000" w14:paraId="000003E2">
      <w:pPr>
        <w:numPr>
          <w:ilvl w:val="1"/>
          <w:numId w:val="38"/>
        </w:numPr>
        <w:ind w:left="1440" w:hanging="360"/>
      </w:pPr>
      <w:r w:rsidDel="00000000" w:rsidR="00000000" w:rsidRPr="00000000">
        <w:rPr>
          <w:rtl w:val="0"/>
        </w:rPr>
        <w:t xml:space="preserve">We don't have to spread the `try … except` and `if _has_package` in the code</w:t>
      </w:r>
    </w:p>
    <w:p w:rsidR="00000000" w:rsidDel="00000000" w:rsidP="00000000" w:rsidRDefault="00000000" w:rsidRPr="00000000" w14:paraId="000003E3">
      <w:pPr>
        <w:numPr>
          <w:ilvl w:val="0"/>
          <w:numId w:val="38"/>
        </w:numPr>
        <w:ind w:left="720" w:hanging="360"/>
      </w:pPr>
      <w:r w:rsidDel="00000000" w:rsidR="00000000" w:rsidRPr="00000000">
        <w:rPr>
          <w:rtl w:val="0"/>
        </w:rPr>
        <w:t xml:space="preserve">Cons:</w:t>
      </w:r>
    </w:p>
    <w:p w:rsidR="00000000" w:rsidDel="00000000" w:rsidP="00000000" w:rsidRDefault="00000000" w:rsidRPr="00000000" w14:paraId="000003E4">
      <w:pPr>
        <w:numPr>
          <w:ilvl w:val="1"/>
          <w:numId w:val="38"/>
        </w:numPr>
        <w:ind w:left="1440" w:hanging="360"/>
      </w:pPr>
      <w:r w:rsidDel="00000000" w:rsidR="00000000" w:rsidRPr="00000000">
        <w:rPr>
          <w:rtl w:val="0"/>
        </w:rPr>
        <w:t xml:space="preserve">The directory is relative to the top directory</w:t>
      </w:r>
    </w:p>
    <w:p w:rsidR="00000000" w:rsidDel="00000000" w:rsidP="00000000" w:rsidRDefault="00000000" w:rsidRPr="00000000" w14:paraId="000003E5">
      <w:pPr>
        <w:numPr>
          <w:ilvl w:val="2"/>
          <w:numId w:val="38"/>
        </w:numPr>
        <w:ind w:left="2160" w:hanging="360"/>
      </w:pPr>
      <w:r w:rsidDel="00000000" w:rsidR="00000000" w:rsidRPr="00000000">
        <w:rPr>
          <w:rtl w:val="0"/>
        </w:rPr>
        <w:t xml:space="preserve">Solution: we can use a regex to specify the dir without the full path</w:t>
      </w:r>
    </w:p>
    <w:p w:rsidR="00000000" w:rsidDel="00000000" w:rsidP="00000000" w:rsidRDefault="00000000" w:rsidRPr="00000000" w14:paraId="000003E6">
      <w:pPr>
        <w:numPr>
          <w:ilvl w:val="1"/>
          <w:numId w:val="38"/>
        </w:numPr>
        <w:ind w:left="1440" w:hanging="360"/>
      </w:pPr>
      <w:r w:rsidDel="00000000" w:rsidR="00000000" w:rsidRPr="00000000">
        <w:rPr>
          <w:rtl w:val="0"/>
        </w:rPr>
        <w:t xml:space="preserve">Which directories are included and excluded depends on where `pytest` is run</w:t>
      </w:r>
    </w:p>
    <w:p w:rsidR="00000000" w:rsidDel="00000000" w:rsidP="00000000" w:rsidRDefault="00000000" w:rsidRPr="00000000" w14:paraId="000003E7">
      <w:pPr>
        <w:numPr>
          <w:ilvl w:val="2"/>
          <w:numId w:val="38"/>
        </w:numPr>
        <w:ind w:left="2160" w:hanging="360"/>
      </w:pPr>
      <w:r w:rsidDel="00000000" w:rsidR="00000000" w:rsidRPr="00000000">
        <w:rPr>
          <w:rtl w:val="0"/>
        </w:rPr>
        <w:t xml:space="preserve">E.g., running `pytest` in an `amp` container we need to skip the `optimizer` dir, while `pytest` in an `optimizer` container should skip everything but the `optimizer` dir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b w:val="1"/>
          <w:rtl w:val="0"/>
        </w:rPr>
        <w:t xml:space="preserve">Solution 4</w:t>
      </w:r>
    </w:p>
    <w:p w:rsidR="00000000" w:rsidDel="00000000" w:rsidP="00000000" w:rsidRDefault="00000000" w:rsidRPr="00000000" w14:paraId="000003EA">
      <w:pPr>
        <w:ind w:left="0" w:firstLine="0"/>
        <w:rPr/>
      </w:pPr>
      <w:r w:rsidDel="00000000" w:rsidR="00000000" w:rsidRPr="00000000">
        <w:rPr>
          <w:rtl w:val="0"/>
        </w:rPr>
        <w:t xml:space="preserve">Exclude certain directories or files based on which container we are running in</w:t>
      </w:r>
    </w:p>
    <w:p w:rsidR="00000000" w:rsidDel="00000000" w:rsidP="00000000" w:rsidRDefault="00000000" w:rsidRPr="00000000" w14:paraId="000003EB">
      <w:pPr>
        <w:numPr>
          <w:ilvl w:val="0"/>
          <w:numId w:val="20"/>
        </w:numPr>
        <w:ind w:left="720" w:hanging="360"/>
      </w:pPr>
      <w:r w:rsidDel="00000000" w:rsidR="00000000" w:rsidRPr="00000000">
        <w:rPr>
          <w:rtl w:val="0"/>
        </w:rPr>
        <w:t xml:space="preserve">Cons:</w:t>
      </w:r>
    </w:p>
    <w:p w:rsidR="00000000" w:rsidDel="00000000" w:rsidP="00000000" w:rsidRDefault="00000000" w:rsidRPr="00000000" w14:paraId="000003EC">
      <w:pPr>
        <w:numPr>
          <w:ilvl w:val="1"/>
          <w:numId w:val="20"/>
        </w:numPr>
        <w:ind w:left="1440" w:hanging="360"/>
      </w:pPr>
      <w:r w:rsidDel="00000000" w:rsidR="00000000" w:rsidRPr="00000000">
        <w:rPr>
          <w:rtl w:val="0"/>
        </w:rPr>
        <w:t xml:space="preserve">We need to have a way to determine in which container we are running</w:t>
      </w:r>
    </w:p>
    <w:p w:rsidR="00000000" w:rsidDel="00000000" w:rsidP="00000000" w:rsidRDefault="00000000" w:rsidRPr="00000000" w14:paraId="000003ED">
      <w:pPr>
        <w:numPr>
          <w:ilvl w:val="2"/>
          <w:numId w:val="20"/>
        </w:numPr>
        <w:ind w:left="2160" w:hanging="360"/>
      </w:pPr>
      <w:r w:rsidDel="00000000" w:rsidR="00000000" w:rsidRPr="00000000">
        <w:rPr>
          <w:rtl w:val="0"/>
        </w:rPr>
        <w:t xml:space="preserve">Solution: we can use the env vars we use for versioning</w:t>
      </w:r>
    </w:p>
    <w:p w:rsidR="00000000" w:rsidDel="00000000" w:rsidP="00000000" w:rsidRDefault="00000000" w:rsidRPr="00000000" w14:paraId="000003EE">
      <w:pPr>
        <w:ind w:left="1440" w:firstLine="0"/>
        <w:rPr/>
      </w:pPr>
      <w:r w:rsidDel="00000000" w:rsidR="00000000" w:rsidRPr="00000000">
        <w:rPr>
          <w:rtl w:val="0"/>
        </w:rPr>
        <w:t xml:space="preserve">```</w:t>
      </w:r>
    </w:p>
    <w:p w:rsidR="00000000" w:rsidDel="00000000" w:rsidP="00000000" w:rsidRDefault="00000000" w:rsidRPr="00000000" w14:paraId="000003EF">
      <w:pPr>
        <w:ind w:left="1440" w:firstLine="0"/>
        <w:rPr/>
      </w:pPr>
      <w:r w:rsidDel="00000000" w:rsidR="00000000" w:rsidRPr="00000000">
        <w:rPr>
          <w:rtl w:val="0"/>
        </w:rPr>
        <w:t xml:space="preserve">&gt; echo $AM_CONTAINER_VERSION</w:t>
      </w:r>
    </w:p>
    <w:p w:rsidR="00000000" w:rsidDel="00000000" w:rsidP="00000000" w:rsidRDefault="00000000" w:rsidRPr="00000000" w14:paraId="000003F0">
      <w:pPr>
        <w:ind w:left="1440" w:firstLine="0"/>
        <w:rPr/>
      </w:pPr>
      <w:r w:rsidDel="00000000" w:rsidR="00000000" w:rsidRPr="00000000">
        <w:rPr>
          <w:rtl w:val="0"/>
        </w:rPr>
        <w:t xml:space="preserve">amp-1.0.3</w:t>
      </w:r>
    </w:p>
    <w:p w:rsidR="00000000" w:rsidDel="00000000" w:rsidP="00000000" w:rsidRDefault="00000000" w:rsidRPr="00000000" w14:paraId="000003F1">
      <w:pPr>
        <w:ind w:left="1440" w:firstLine="0"/>
        <w:rPr/>
      </w:pPr>
      <w:r w:rsidDel="00000000" w:rsidR="00000000" w:rsidRPr="00000000">
        <w:rPr>
          <w:rtl w:val="0"/>
        </w:rPr>
        <w:t xml:space="preserve">```</w:t>
      </w:r>
    </w:p>
    <w:p w:rsidR="00000000" w:rsidDel="00000000" w:rsidP="00000000" w:rsidRDefault="00000000" w:rsidRPr="00000000" w14:paraId="000003F2">
      <w:pPr>
        <w:ind w:left="144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Given the pros and cons, we decided to follow Solution 1 and Solution 3</w:t>
      </w:r>
    </w:p>
    <w:p w:rsidR="00000000" w:rsidDel="00000000" w:rsidP="00000000" w:rsidRDefault="00000000" w:rsidRPr="00000000" w14:paraId="000003F4">
      <w:pPr>
        <w:pStyle w:val="Heading3"/>
        <w:rPr/>
      </w:pPr>
      <w:bookmarkStart w:colFirst="0" w:colLast="0" w:name="_yo60fka982rf" w:id="68"/>
      <w:bookmarkEnd w:id="68"/>
      <w:r w:rsidDel="00000000" w:rsidR="00000000" w:rsidRPr="00000000">
        <w:rPr>
          <w:rtl w:val="0"/>
        </w:rPr>
        <w:t xml:space="preserve">### Run optimizer tests in a stand-alone `opt` container</w:t>
      </w:r>
    </w:p>
    <w:p w:rsidR="00000000" w:rsidDel="00000000" w:rsidP="00000000" w:rsidRDefault="00000000" w:rsidRPr="00000000" w14:paraId="000003F5">
      <w:pPr>
        <w:ind w:left="0" w:firstLine="0"/>
        <w:rPr/>
      </w:pPr>
      <w:r w:rsidDel="00000000" w:rsidR="00000000" w:rsidRPr="00000000">
        <w:rPr>
          <w:rtl w:val="0"/>
        </w:rPr>
        <w:t xml:space="preserve">To run the optimizer tests, you can create an `opt ` container and then run `pytest`</w:t>
      </w:r>
    </w:p>
    <w:p w:rsidR="00000000" w:rsidDel="00000000" w:rsidP="00000000" w:rsidRDefault="00000000" w:rsidRPr="00000000" w14:paraId="000003F6">
      <w:pPr>
        <w:ind w:left="0" w:firstLine="720"/>
        <w:rPr/>
      </w:pPr>
      <w:r w:rsidDel="00000000" w:rsidR="00000000" w:rsidRPr="00000000">
        <w:rPr>
          <w:rtl w:val="0"/>
        </w:rPr>
        <w:t xml:space="preserve">```</w:t>
      </w:r>
    </w:p>
    <w:p w:rsidR="00000000" w:rsidDel="00000000" w:rsidP="00000000" w:rsidRDefault="00000000" w:rsidRPr="00000000" w14:paraId="000003F7">
      <w:pPr>
        <w:ind w:left="0" w:firstLine="720"/>
        <w:rPr/>
      </w:pPr>
      <w:r w:rsidDel="00000000" w:rsidR="00000000" w:rsidRPr="00000000">
        <w:rPr>
          <w:rtl w:val="0"/>
        </w:rPr>
        <w:t xml:space="preserve">&gt; cd optimizer</w:t>
      </w:r>
    </w:p>
    <w:p w:rsidR="00000000" w:rsidDel="00000000" w:rsidP="00000000" w:rsidRDefault="00000000" w:rsidRPr="00000000" w14:paraId="000003F8">
      <w:pPr>
        <w:ind w:left="0" w:firstLine="720"/>
        <w:rPr/>
      </w:pPr>
      <w:r w:rsidDel="00000000" w:rsidR="00000000" w:rsidRPr="00000000">
        <w:rPr>
          <w:rtl w:val="0"/>
        </w:rPr>
        <w:t xml:space="preserve">&gt; i opt_docker_bash</w:t>
      </w:r>
    </w:p>
    <w:p w:rsidR="00000000" w:rsidDel="00000000" w:rsidP="00000000" w:rsidRDefault="00000000" w:rsidRPr="00000000" w14:paraId="000003F9">
      <w:pPr>
        <w:ind w:left="0" w:firstLine="720"/>
        <w:rPr/>
      </w:pPr>
      <w:r w:rsidDel="00000000" w:rsidR="00000000" w:rsidRPr="00000000">
        <w:rPr>
          <w:rtl w:val="0"/>
        </w:rPr>
        <w:t xml:space="preserve">docker&gt; pytest .</w:t>
      </w:r>
    </w:p>
    <w:p w:rsidR="00000000" w:rsidDel="00000000" w:rsidP="00000000" w:rsidRDefault="00000000" w:rsidRPr="00000000" w14:paraId="000003FA">
      <w:pPr>
        <w:ind w:left="0" w:firstLine="720"/>
        <w:rPr/>
      </w:pPr>
      <w:r w:rsidDel="00000000" w:rsidR="00000000" w:rsidRPr="00000000">
        <w:rPr>
          <w:rtl w:val="0"/>
        </w:rPr>
        <w:t xml:space="preserve">```</w:t>
      </w:r>
    </w:p>
    <w:p w:rsidR="00000000" w:rsidDel="00000000" w:rsidP="00000000" w:rsidRDefault="00000000" w:rsidRPr="00000000" w14:paraId="000003FB">
      <w:pPr>
        <w:ind w:left="0" w:firstLine="0"/>
        <w:rPr/>
      </w:pPr>
      <w:r w:rsidDel="00000000" w:rsidR="00000000" w:rsidRPr="00000000">
        <w:rPr>
          <w:rtl w:val="0"/>
        </w:rPr>
        <w:t xml:space="preserve">We wrap this in an invoke target like `i opt_run_fast_tests`</w:t>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b w:val="1"/>
        </w:rPr>
      </w:pPr>
      <w:r w:rsidDel="00000000" w:rsidR="00000000" w:rsidRPr="00000000">
        <w:rPr>
          <w:b w:val="1"/>
          <w:rtl w:val="0"/>
        </w:rPr>
        <w:t xml:space="preserve">Alternative solution</w:t>
      </w:r>
    </w:p>
    <w:p w:rsidR="00000000" w:rsidDel="00000000" w:rsidP="00000000" w:rsidRDefault="00000000" w:rsidRPr="00000000" w14:paraId="000003FE">
      <w:pPr>
        <w:ind w:left="0" w:firstLine="0"/>
        <w:rPr/>
      </w:pPr>
      <w:r w:rsidDel="00000000" w:rsidR="00000000" w:rsidRPr="00000000">
        <w:rPr>
          <w:rtl w:val="0"/>
        </w:rPr>
        <w:t xml:space="preserve">We can use</w:t>
      </w:r>
      <w:r w:rsidDel="00000000" w:rsidR="00000000" w:rsidRPr="00000000">
        <w:rPr>
          <w:rtl w:val="0"/>
        </w:rPr>
        <w:t xml:space="preserve"> dind to run the `opt` container inside a `cmamp` one</w:t>
      </w:r>
    </w:p>
    <w:p w:rsidR="00000000" w:rsidDel="00000000" w:rsidP="00000000" w:rsidRDefault="00000000" w:rsidRPr="00000000" w14:paraId="000003FF">
      <w:pPr>
        <w:numPr>
          <w:ilvl w:val="0"/>
          <w:numId w:val="19"/>
        </w:numPr>
        <w:ind w:left="720" w:hanging="360"/>
        <w:rPr>
          <w:u w:val="none"/>
        </w:rPr>
      </w:pPr>
      <w:r w:rsidDel="00000000" w:rsidR="00000000" w:rsidRPr="00000000">
        <w:rPr>
          <w:rtl w:val="0"/>
        </w:rPr>
        <w:t xml:space="preserve">Cons:</w:t>
      </w:r>
    </w:p>
    <w:p w:rsidR="00000000" w:rsidDel="00000000" w:rsidP="00000000" w:rsidRDefault="00000000" w:rsidRPr="00000000" w14:paraId="00000400">
      <w:pPr>
        <w:numPr>
          <w:ilvl w:val="0"/>
          <w:numId w:val="37"/>
        </w:numPr>
        <w:ind w:left="1440" w:hanging="360"/>
        <w:rPr>
          <w:u w:val="none"/>
        </w:rPr>
      </w:pPr>
      <w:r w:rsidDel="00000000" w:rsidR="00000000" w:rsidRPr="00000000">
        <w:rPr>
          <w:rtl w:val="0"/>
        </w:rPr>
        <w:t xml:space="preserve">dind complicates the system</w:t>
      </w:r>
    </w:p>
    <w:p w:rsidR="00000000" w:rsidDel="00000000" w:rsidP="00000000" w:rsidRDefault="00000000" w:rsidRPr="00000000" w14:paraId="00000401">
      <w:pPr>
        <w:numPr>
          <w:ilvl w:val="0"/>
          <w:numId w:val="37"/>
        </w:numPr>
        <w:ind w:left="1440" w:hanging="360"/>
        <w:rPr>
          <w:u w:val="none"/>
        </w:rPr>
      </w:pPr>
      <w:r w:rsidDel="00000000" w:rsidR="00000000" w:rsidRPr="00000000">
        <w:rPr>
          <w:rtl w:val="0"/>
        </w:rPr>
        <w:t xml:space="preserve">dind is not supported everywhere (one needs privileged containers)</w:t>
      </w:r>
    </w:p>
    <w:p w:rsidR="00000000" w:rsidDel="00000000" w:rsidP="00000000" w:rsidRDefault="00000000" w:rsidRPr="00000000" w14:paraId="00000402">
      <w:pPr>
        <w:numPr>
          <w:ilvl w:val="0"/>
          <w:numId w:val="37"/>
        </w:numPr>
        <w:ind w:left="1440" w:hanging="360"/>
        <w:rPr>
          <w:u w:val="none"/>
        </w:rPr>
      </w:pPr>
      <w:r w:rsidDel="00000000" w:rsidR="00000000" w:rsidRPr="00000000">
        <w:rPr>
          <w:rtl w:val="0"/>
        </w:rPr>
        <w:t xml:space="preserve">dind is slower since there are 2 levels of (relatively fast) virtualization</w:t>
      </w:r>
    </w:p>
    <w:p w:rsidR="00000000" w:rsidDel="00000000" w:rsidP="00000000" w:rsidRDefault="00000000" w:rsidRPr="00000000" w14:paraId="00000403">
      <w:pPr>
        <w:pStyle w:val="Heading3"/>
        <w:rPr/>
      </w:pPr>
      <w:bookmarkStart w:colFirst="0" w:colLast="0" w:name="_jfl4zh40c6wj" w:id="69"/>
      <w:bookmarkEnd w:id="69"/>
      <w:r w:rsidDel="00000000" w:rsidR="00000000" w:rsidRPr="00000000">
        <w:rPr>
          <w:rtl w:val="0"/>
        </w:rPr>
        <w:t xml:space="preserve">### Run optimizer tests as part of running unit tests for `cmamp`</w:t>
      </w:r>
    </w:p>
    <w:p w:rsidR="00000000" w:rsidDel="00000000" w:rsidP="00000000" w:rsidRDefault="00000000" w:rsidRPr="00000000" w14:paraId="00000404">
      <w:pPr>
        <w:numPr>
          <w:ilvl w:val="0"/>
          <w:numId w:val="2"/>
        </w:numPr>
        <w:ind w:left="720" w:hanging="360"/>
        <w:rPr>
          <w:u w:val="none"/>
        </w:rPr>
      </w:pPr>
      <w:r w:rsidDel="00000000" w:rsidR="00000000" w:rsidRPr="00000000">
        <w:rPr>
          <w:rtl w:val="0"/>
        </w:rPr>
        <w:t xml:space="preserve">We use the same mechanism as `run_fast_slow_superslow_tests` to pull together different test lists</w:t>
      </w:r>
    </w:p>
    <w:p w:rsidR="00000000" w:rsidDel="00000000" w:rsidP="00000000" w:rsidRDefault="00000000" w:rsidRPr="00000000" w14:paraId="00000405">
      <w:pPr>
        <w:pStyle w:val="Heading2"/>
        <w:rPr/>
      </w:pPr>
      <w:bookmarkStart w:colFirst="0" w:colLast="0" w:name="_uxms89zf4v87" w:id="70"/>
      <w:bookmarkEnd w:id="70"/>
      <w:r w:rsidDel="00000000" w:rsidR="00000000" w:rsidRPr="00000000">
        <w:rPr>
          <w:rtl w:val="0"/>
        </w:rPr>
        <w:t xml:space="preserve">## Call a Dockerized executable from a container</w:t>
      </w:r>
    </w:p>
    <w:p w:rsidR="00000000" w:rsidDel="00000000" w:rsidP="00000000" w:rsidRDefault="00000000" w:rsidRPr="00000000" w14:paraId="00000406">
      <w:pPr>
        <w:rPr/>
      </w:pPr>
      <w:r w:rsidDel="00000000" w:rsidR="00000000" w:rsidRPr="00000000">
        <w:rPr>
          <w:rtl w:val="0"/>
        </w:rPr>
        <w:t xml:space="preserve">From </w:t>
      </w:r>
      <w:hyperlink r:id="rId20">
        <w:r w:rsidDel="00000000" w:rsidR="00000000" w:rsidRPr="00000000">
          <w:rPr>
            <w:color w:val="1155cc"/>
            <w:u w:val="single"/>
            <w:rtl w:val="0"/>
          </w:rPr>
          <w:t xml:space="preserve">https://github.com/cryptokaizen/cmamp/issues/1357</w:t>
        </w:r>
      </w:hyperlink>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We need to call something from `amp` to `opt` Docker</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Solution 1</w:t>
      </w:r>
    </w:p>
    <w:p w:rsidR="00000000" w:rsidDel="00000000" w:rsidP="00000000" w:rsidRDefault="00000000" w:rsidRPr="00000000" w14:paraId="0000040B">
      <w:pPr>
        <w:ind w:left="0" w:firstLine="0"/>
        <w:rPr/>
      </w:pPr>
      <w:r w:rsidDel="00000000" w:rsidR="00000000" w:rsidRPr="00000000">
        <w:rPr>
          <w:rtl w:val="0"/>
        </w:rPr>
        <w:t xml:space="preserve">Inside the code we build the command line `cmd = 'docker run -it ... '; system(cmd)`</w:t>
      </w:r>
    </w:p>
    <w:p w:rsidR="00000000" w:rsidDel="00000000" w:rsidP="00000000" w:rsidRDefault="00000000" w:rsidRPr="00000000" w14:paraId="0000040C">
      <w:pPr>
        <w:numPr>
          <w:ilvl w:val="0"/>
          <w:numId w:val="1"/>
        </w:numPr>
        <w:ind w:left="720" w:hanging="360"/>
        <w:rPr>
          <w:u w:val="none"/>
        </w:rPr>
      </w:pPr>
      <w:r w:rsidDel="00000000" w:rsidR="00000000" w:rsidRPr="00000000">
        <w:rPr>
          <w:rtl w:val="0"/>
        </w:rPr>
        <w:t xml:space="preserve">Cons:</w:t>
      </w:r>
    </w:p>
    <w:p w:rsidR="00000000" w:rsidDel="00000000" w:rsidP="00000000" w:rsidRDefault="00000000" w:rsidRPr="00000000" w14:paraId="0000040D">
      <w:pPr>
        <w:numPr>
          <w:ilvl w:val="1"/>
          <w:numId w:val="1"/>
        </w:numPr>
        <w:ind w:left="1440" w:hanging="360"/>
        <w:rPr>
          <w:u w:val="none"/>
        </w:rPr>
      </w:pPr>
      <w:r w:rsidDel="00000000" w:rsidR="00000000" w:rsidRPr="00000000">
        <w:rPr>
          <w:rtl w:val="0"/>
        </w:rPr>
        <w:t xml:space="preserve">there is code replicated between here and the invoke task (e.g., the info about the container, ...)</w:t>
      </w:r>
    </w:p>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b w:val="1"/>
          <w:rtl w:val="0"/>
        </w:rPr>
        <w:t xml:space="preserve">Solution 2</w:t>
      </w:r>
    </w:p>
    <w:p w:rsidR="00000000" w:rsidDel="00000000" w:rsidP="00000000" w:rsidRDefault="00000000" w:rsidRPr="00000000" w14:paraId="00000410">
      <w:pPr>
        <w:rPr/>
      </w:pPr>
      <w:r w:rsidDel="00000000" w:rsidR="00000000" w:rsidRPr="00000000">
        <w:rPr>
          <w:rtl w:val="0"/>
        </w:rPr>
        <w:t xml:space="preserve">Call the Dockerized executable using the `docker_cmd` invoke target</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cmd = "invoke opt_docker_cmd -cmd '...'"</w:t>
      </w:r>
    </w:p>
    <w:p w:rsidR="00000000" w:rsidDel="00000000" w:rsidP="00000000" w:rsidRDefault="00000000" w:rsidRPr="00000000" w14:paraId="00000413">
      <w:pPr>
        <w:rPr/>
      </w:pPr>
      <w:r w:rsidDel="00000000" w:rsidR="00000000" w:rsidRPr="00000000">
        <w:rPr>
          <w:rtl w:val="0"/>
        </w:rPr>
        <w:t xml:space="preserve">system(cmd)</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numPr>
          <w:ilvl w:val="0"/>
          <w:numId w:val="5"/>
        </w:numPr>
        <w:ind w:left="720" w:hanging="360"/>
        <w:rPr>
          <w:u w:val="none"/>
        </w:rPr>
      </w:pPr>
      <w:r w:rsidDel="00000000" w:rsidR="00000000" w:rsidRPr="00000000">
        <w:rPr>
          <w:rtl w:val="0"/>
        </w:rPr>
        <w:t xml:space="preserve">Pros:</w:t>
      </w:r>
    </w:p>
    <w:p w:rsidR="00000000" w:rsidDel="00000000" w:rsidP="00000000" w:rsidRDefault="00000000" w:rsidRPr="00000000" w14:paraId="00000416">
      <w:pPr>
        <w:numPr>
          <w:ilvl w:val="1"/>
          <w:numId w:val="5"/>
        </w:numPr>
        <w:ind w:left="1440" w:hanging="360"/>
        <w:rPr>
          <w:u w:val="none"/>
        </w:rPr>
      </w:pPr>
      <w:r w:rsidDel="00000000" w:rsidR="00000000" w:rsidRPr="00000000">
        <w:rPr>
          <w:rtl w:val="0"/>
        </w:rPr>
        <w:t xml:space="preserve">All the Docker commands go through the same interface inside invoke</w:t>
      </w:r>
    </w:p>
    <w:p w:rsidR="00000000" w:rsidDel="00000000" w:rsidP="00000000" w:rsidRDefault="00000000" w:rsidRPr="00000000" w14:paraId="00000417">
      <w:pPr>
        <w:numPr>
          <w:ilvl w:val="0"/>
          <w:numId w:val="5"/>
        </w:numPr>
        <w:ind w:left="720" w:hanging="360"/>
        <w:rPr>
          <w:u w:val="none"/>
        </w:rPr>
      </w:pPr>
      <w:r w:rsidDel="00000000" w:rsidR="00000000" w:rsidRPr="00000000">
        <w:rPr>
          <w:rtl w:val="0"/>
        </w:rPr>
        <w:t xml:space="preserve">Cons</w:t>
      </w:r>
    </w:p>
    <w:p w:rsidR="00000000" w:rsidDel="00000000" w:rsidP="00000000" w:rsidRDefault="00000000" w:rsidRPr="00000000" w14:paraId="00000418">
      <w:pPr>
        <w:numPr>
          <w:ilvl w:val="1"/>
          <w:numId w:val="5"/>
        </w:numPr>
        <w:ind w:left="1440" w:hanging="360"/>
        <w:rPr>
          <w:u w:val="none"/>
        </w:rPr>
      </w:pPr>
      <w:r w:rsidDel="00000000" w:rsidR="00000000" w:rsidRPr="00000000">
        <w:rPr>
          <w:rtl w:val="0"/>
        </w:rPr>
        <w:t xml:space="preserve">Bash interpolation in the command</w:t>
      </w:r>
    </w:p>
    <w:p w:rsidR="00000000" w:rsidDel="00000000" w:rsidP="00000000" w:rsidRDefault="00000000" w:rsidRPr="00000000" w14:paraId="00000419">
      <w:pPr>
        <w:numPr>
          <w:ilvl w:val="1"/>
          <w:numId w:val="5"/>
        </w:numPr>
        <w:ind w:left="1440" w:hanging="360"/>
      </w:pPr>
      <w:r w:rsidDel="00000000" w:rsidR="00000000" w:rsidRPr="00000000">
        <w:rPr>
          <w:rtl w:val="0"/>
        </w:rPr>
        <w:t xml:space="preserve">Another level of indirection: do a system call to call `invoke`, `invoke` calls docker, docker does the work</w:t>
      </w:r>
    </w:p>
    <w:p w:rsidR="00000000" w:rsidDel="00000000" w:rsidP="00000000" w:rsidRDefault="00000000" w:rsidRPr="00000000" w14:paraId="0000041A">
      <w:pPr>
        <w:numPr>
          <w:ilvl w:val="1"/>
          <w:numId w:val="5"/>
        </w:numPr>
        <w:ind w:left="1440" w:hanging="360"/>
        <w:rPr>
          <w:u w:val="none"/>
        </w:rPr>
      </w:pPr>
      <w:r w:rsidDel="00000000" w:rsidR="00000000" w:rsidRPr="00000000">
        <w:rPr>
          <w:rtl w:val="0"/>
        </w:rPr>
        <w:t xml:space="preserve">`invoke` needs to be installed inside the calling container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Solution 3</w:t>
      </w:r>
    </w:p>
    <w:p w:rsidR="00000000" w:rsidDel="00000000" w:rsidP="00000000" w:rsidRDefault="00000000" w:rsidRPr="00000000" w14:paraId="0000041D">
      <w:pPr>
        <w:rPr/>
      </w:pPr>
      <w:r w:rsidDel="00000000" w:rsidR="00000000" w:rsidRPr="00000000">
        <w:rPr>
          <w:rtl w:val="0"/>
        </w:rPr>
        <w:t xml:space="preserve">Call opt_lib_tasks.py `opt_docker_cmd(cmd, ...)`</w:t>
      </w:r>
    </w:p>
    <w:p w:rsidR="00000000" w:rsidDel="00000000" w:rsidP="00000000" w:rsidRDefault="00000000" w:rsidRPr="00000000" w14:paraId="0000041E">
      <w:pPr>
        <w:numPr>
          <w:ilvl w:val="0"/>
          <w:numId w:val="41"/>
        </w:numPr>
        <w:ind w:left="720" w:hanging="360"/>
        <w:rPr>
          <w:u w:val="none"/>
        </w:rPr>
      </w:pPr>
      <w:r w:rsidDel="00000000" w:rsidR="00000000" w:rsidRPr="00000000">
        <w:rPr>
          <w:rtl w:val="0"/>
        </w:rPr>
        <w:t xml:space="preserve">Pros</w:t>
      </w:r>
    </w:p>
    <w:p w:rsidR="00000000" w:rsidDel="00000000" w:rsidP="00000000" w:rsidRDefault="00000000" w:rsidRPr="00000000" w14:paraId="0000041F">
      <w:pPr>
        <w:numPr>
          <w:ilvl w:val="1"/>
          <w:numId w:val="41"/>
        </w:numPr>
        <w:ind w:left="1440" w:hanging="360"/>
        <w:rPr>
          <w:u w:val="none"/>
        </w:rPr>
      </w:pPr>
      <w:r w:rsidDel="00000000" w:rsidR="00000000" w:rsidRPr="00000000">
        <w:rPr>
          <w:rtl w:val="0"/>
        </w:rPr>
        <w:t xml:space="preserve">avoid doing a call to invoke</w:t>
      </w:r>
    </w:p>
    <w:p w:rsidR="00000000" w:rsidDel="00000000" w:rsidP="00000000" w:rsidRDefault="00000000" w:rsidRPr="00000000" w14:paraId="00000420">
      <w:pPr>
        <w:numPr>
          <w:ilvl w:val="1"/>
          <w:numId w:val="41"/>
        </w:numPr>
        <w:ind w:left="1440" w:hanging="360"/>
        <w:rPr>
          <w:u w:val="none"/>
        </w:rPr>
      </w:pPr>
      <w:r w:rsidDel="00000000" w:rsidR="00000000" w:rsidRPr="00000000">
        <w:rPr>
          <w:rtl w:val="0"/>
        </w:rPr>
        <w:t xml:space="preserve">can deal with bash interpolation in Python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We should always use Solution 3, although in the code sometimes we use Solution 1 and 2 (but we should replace in favor of Solution 3).</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The interface to the Dockerized optimizer is in `run_optimizer` in `//amp/oms/call_optimizer.py`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To run the examples</w:t>
      </w:r>
    </w:p>
    <w:p w:rsidR="00000000" w:rsidDel="00000000" w:rsidP="00000000" w:rsidRDefault="00000000" w:rsidRPr="00000000" w14:paraId="00000429">
      <w:pPr>
        <w:rPr/>
      </w:pPr>
      <w:r w:rsidDel="00000000" w:rsidR="00000000" w:rsidRPr="00000000">
        <w:rPr>
          <w:rtl w:val="0"/>
        </w:rPr>
        <w:t xml:space="preserve">&gt; cd //lime</w:t>
      </w:r>
    </w:p>
    <w:p w:rsidR="00000000" w:rsidDel="00000000" w:rsidP="00000000" w:rsidRDefault="00000000" w:rsidRPr="00000000" w14:paraId="0000042A">
      <w:pPr>
        <w:rPr/>
      </w:pPr>
      <w:r w:rsidDel="00000000" w:rsidR="00000000" w:rsidRPr="00000000">
        <w:rPr>
          <w:rtl w:val="0"/>
        </w:rPr>
        <w:t xml:space="preserve">&gt; i docker_bash</w:t>
      </w:r>
    </w:p>
    <w:p w:rsidR="00000000" w:rsidDel="00000000" w:rsidP="00000000" w:rsidRDefault="00000000" w:rsidRPr="00000000" w14:paraId="0000042B">
      <w:pPr>
        <w:rPr/>
      </w:pPr>
      <w:r w:rsidDel="00000000" w:rsidR="00000000" w:rsidRPr="00000000">
        <w:rPr>
          <w:rtl w:val="0"/>
        </w:rPr>
        <w:t xml:space="preserve">&gt; pytest ./amp/oms/test/test_call_optimizer.py::Test_run_dockerized_optimizer1</w:t>
      </w:r>
    </w:p>
    <w:p w:rsidR="00000000" w:rsidDel="00000000" w:rsidP="00000000" w:rsidRDefault="00000000" w:rsidRPr="00000000" w14:paraId="000004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40"/>
      <w:szCs w:val="40"/>
    </w:rPr>
  </w:style>
  <w:style w:type="paragraph" w:styleId="Heading2">
    <w:name w:val="heading 2"/>
    <w:basedOn w:val="Normal"/>
    <w:next w:val="Normal"/>
    <w:pPr>
      <w:keepNext w:val="1"/>
      <w:keepLines w:val="1"/>
      <w:spacing w:after="120" w:before="360" w:lineRule="auto"/>
      <w:jc w:val="both"/>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ryptokaizen/cmamp/issues/1357" TargetMode="External"/><Relationship Id="rId11" Type="http://schemas.openxmlformats.org/officeDocument/2006/relationships/hyperlink" Target="https://docs.docker.com/compose/reference/" TargetMode="External"/><Relationship Id="rId10" Type="http://schemas.openxmlformats.org/officeDocument/2006/relationships/hyperlink" Target="https://hub.docker.com/_/postgres" TargetMode="External"/><Relationship Id="rId13" Type="http://schemas.openxmlformats.org/officeDocument/2006/relationships/hyperlink" Target="https://github.com/bndr/pipreqs" TargetMode="External"/><Relationship Id="rId12" Type="http://schemas.openxmlformats.org/officeDocument/2006/relationships/hyperlink" Target="https://python-poetry.org/docs/dependency-spec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compose/compose-file/compose-versioning/" TargetMode="External"/><Relationship Id="rId15" Type="http://schemas.openxmlformats.org/officeDocument/2006/relationships/hyperlink" Target="https://github.com/bndr/pipreqs" TargetMode="External"/><Relationship Id="rId14" Type="http://schemas.openxmlformats.org/officeDocument/2006/relationships/hyperlink" Target="https://github.com/bndr/pipreqs/blob/master/pipreqs/mapping" TargetMode="External"/><Relationship Id="rId17" Type="http://schemas.openxmlformats.org/officeDocument/2006/relationships/hyperlink" Target="https://jpetazzo.github.io/2015/09/03/do-not-use-docker-in-docker-for-ci/" TargetMode="External"/><Relationship Id="rId16" Type="http://schemas.openxmlformats.org/officeDocument/2006/relationships/hyperlink" Target="https://stackoverflow.com/questions/29612463/can-i-run-docker-in-docker-without-using-the-privileged-flag" TargetMode="External"/><Relationship Id="rId5" Type="http://schemas.openxmlformats.org/officeDocument/2006/relationships/styles" Target="styles.xml"/><Relationship Id="rId19" Type="http://schemas.openxmlformats.org/officeDocument/2006/relationships/hyperlink" Target="https://semver.org/" TargetMode="External"/><Relationship Id="rId6" Type="http://schemas.openxmlformats.org/officeDocument/2006/relationships/hyperlink" Target="https://github.com/cryptokaizen/cmamp/issues/1060" TargetMode="External"/><Relationship Id="rId18" Type="http://schemas.openxmlformats.org/officeDocument/2006/relationships/hyperlink" Target="https://semver.org/"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